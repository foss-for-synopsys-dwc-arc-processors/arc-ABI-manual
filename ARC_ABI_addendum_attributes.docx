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F4D6C" w14:textId="77777777" w:rsidR="002B6374" w:rsidRDefault="001703F9">
      <w:pPr>
        <w:pStyle w:val="Title"/>
      </w:pPr>
      <w:r>
        <w:t>ARC ABI addendum</w:t>
      </w:r>
    </w:p>
    <w:p w14:paraId="7CBA06A4" w14:textId="77777777" w:rsidR="002B6374" w:rsidRDefault="001703F9">
      <w:pPr>
        <w:pStyle w:val="Heading1"/>
      </w:pPr>
      <w:r>
        <w:t>Build attributes</w:t>
      </w:r>
    </w:p>
    <w:p w14:paraId="079DBCB0" w14:textId="77777777" w:rsidR="001703F9" w:rsidRDefault="001703F9" w:rsidP="001703F9">
      <w:r w:rsidRPr="001703F9">
        <w:t xml:space="preserve">Build attributes record data that a linker </w:t>
      </w:r>
      <w:del w:id="0" w:author="Francois Bedard" w:date="2017-03-15T15:30:00Z">
        <w:r w:rsidRPr="001703F9" w:rsidDel="00C72381">
          <w:delText>needs to reason mechanically about</w:delText>
        </w:r>
      </w:del>
      <w:ins w:id="1" w:author="Francois Bedard" w:date="2017-03-15T15:30:00Z">
        <w:r w:rsidR="00C72381">
          <w:t>uses to determine</w:t>
        </w:r>
      </w:ins>
      <w:r w:rsidRPr="001703F9">
        <w:t xml:space="preserve"> the compatibility, or incompatibility, of a set of relocatable files. Other tools that consume relocatable files may</w:t>
      </w:r>
      <w:ins w:id="2" w:author="Francois Bedard" w:date="2017-03-15T15:30:00Z">
        <w:r w:rsidR="00C72381">
          <w:t xml:space="preserve"> also</w:t>
        </w:r>
      </w:ins>
      <w:r w:rsidRPr="001703F9">
        <w:t xml:space="preserve"> </w:t>
      </w:r>
      <w:del w:id="3" w:author="Francois Bedard" w:date="2017-03-15T15:30:00Z">
        <w:r w:rsidRPr="001703F9" w:rsidDel="00C72381">
          <w:delText xml:space="preserve">find </w:delText>
        </w:r>
      </w:del>
      <w:ins w:id="4" w:author="Francois Bedard" w:date="2017-03-15T15:30:00Z">
        <w:r w:rsidR="00C72381">
          <w:t>benefit from</w:t>
        </w:r>
        <w:r w:rsidR="00C72381" w:rsidRPr="001703F9">
          <w:t xml:space="preserve"> </w:t>
        </w:r>
      </w:ins>
      <w:r w:rsidRPr="001703F9">
        <w:t>the data</w:t>
      </w:r>
      <w:del w:id="5" w:author="Francois Bedard" w:date="2017-03-15T15:31:00Z">
        <w:r w:rsidRPr="001703F9" w:rsidDel="00C72381">
          <w:delText xml:space="preserve"> useful</w:delText>
        </w:r>
      </w:del>
      <w:r w:rsidRPr="001703F9">
        <w:t>.</w:t>
      </w:r>
      <w:r>
        <w:t xml:space="preserve"> Build attributes are designed to reflect </w:t>
      </w:r>
      <w:del w:id="6" w:author="Francois Bedard" w:date="2017-03-15T15:32:00Z">
        <w:r w:rsidDel="00C72381">
          <w:delText xml:space="preserve">the </w:delText>
        </w:r>
      </w:del>
      <w:r>
        <w:t xml:space="preserve">ARC </w:t>
      </w:r>
      <w:del w:id="7" w:author="Francois Bedard" w:date="2017-03-15T15:32:00Z">
        <w:r w:rsidDel="00C72381">
          <w:delText>cpus</w:delText>
        </w:r>
      </w:del>
      <w:ins w:id="8" w:author="Francois Bedard" w:date="2017-03-15T15:32:00Z">
        <w:r w:rsidR="00C72381">
          <w:t>CPU</w:t>
        </w:r>
      </w:ins>
      <w:r>
        <w:t xml:space="preserve"> configuration options </w:t>
      </w:r>
      <w:del w:id="9" w:author="Francois Bedard" w:date="2017-03-15T15:32:00Z">
        <w:r w:rsidDel="00C72381">
          <w:delText>as</w:delText>
        </w:r>
      </w:del>
      <w:r>
        <w:t xml:space="preserve"> </w:t>
      </w:r>
      <w:del w:id="10" w:author="Francois Bedard" w:date="2017-03-15T15:31:00Z">
        <w:r w:rsidDel="00C72381">
          <w:delText>they are shown</w:delText>
        </w:r>
      </w:del>
      <w:ins w:id="11" w:author="Francois Bedard" w:date="2017-03-15T15:31:00Z">
        <w:r w:rsidR="00C72381">
          <w:t>defined</w:t>
        </w:r>
      </w:ins>
      <w:r>
        <w:t xml:space="preserve"> in ARC Programmer Reference Manual.</w:t>
      </w:r>
    </w:p>
    <w:p w14:paraId="495C7032" w14:textId="77777777" w:rsidR="00C72381" w:rsidRDefault="001703F9" w:rsidP="001703F9">
      <w:pPr>
        <w:rPr>
          <w:ins w:id="12" w:author="Francois Bedard" w:date="2017-03-15T15:33:00Z"/>
        </w:rPr>
      </w:pPr>
      <w:r>
        <w:t xml:space="preserve">The main uses of the attributes are to </w:t>
      </w:r>
    </w:p>
    <w:p w14:paraId="7A491A35" w14:textId="77777777" w:rsidR="00C72381" w:rsidRDefault="001703F9">
      <w:pPr>
        <w:pStyle w:val="ListParagraph"/>
        <w:numPr>
          <w:ilvl w:val="0"/>
          <w:numId w:val="18"/>
        </w:numPr>
        <w:rPr>
          <w:ins w:id="13" w:author="Francois Bedard" w:date="2017-03-15T15:34:00Z"/>
        </w:rPr>
        <w:pPrChange w:id="14" w:author="Francois Bedard" w:date="2017-03-15T15:34:00Z">
          <w:pPr/>
        </w:pPrChange>
      </w:pPr>
      <w:r>
        <w:t>ensure compatibility and</w:t>
      </w:r>
      <w:ins w:id="15" w:author="Francois Bedard" w:date="2017-03-15T15:34:00Z">
        <w:r w:rsidR="00C72381">
          <w:t>/or check</w:t>
        </w:r>
      </w:ins>
      <w:r>
        <w:t xml:space="preserve"> compatibility </w:t>
      </w:r>
      <w:del w:id="16" w:author="Francois Bedard" w:date="2017-03-15T15:34:00Z">
        <w:r w:rsidDel="00C72381">
          <w:delText xml:space="preserve">check </w:delText>
        </w:r>
      </w:del>
      <w:r>
        <w:t>between two distinct tool chains</w:t>
      </w:r>
      <w:ins w:id="17" w:author="Francois Bedard" w:date="2017-03-15T15:34:00Z">
        <w:r w:rsidR="00C72381">
          <w:t xml:space="preserve">, </w:t>
        </w:r>
      </w:ins>
      <w:del w:id="18" w:author="Francois Bedard" w:date="2017-03-15T15:34:00Z">
        <w:r w:rsidDel="00C72381">
          <w:delText xml:space="preserve">, </w:delText>
        </w:r>
      </w:del>
      <w:r>
        <w:t xml:space="preserve">and </w:t>
      </w:r>
    </w:p>
    <w:p w14:paraId="617F609B" w14:textId="77777777" w:rsidR="001703F9" w:rsidRDefault="001703F9">
      <w:pPr>
        <w:pStyle w:val="ListParagraph"/>
        <w:numPr>
          <w:ilvl w:val="0"/>
          <w:numId w:val="18"/>
        </w:numPr>
        <w:pPrChange w:id="19" w:author="Francois Bedard" w:date="2017-03-15T15:34:00Z">
          <w:pPr/>
        </w:pPrChange>
      </w:pPr>
      <w:r>
        <w:t xml:space="preserve">within a toolchain, to </w:t>
      </w:r>
      <w:del w:id="20" w:author="Francois Bedard" w:date="2017-03-15T15:34:00Z">
        <w:r w:rsidDel="00C72381">
          <w:delText>create the opportunity for linker,</w:delText>
        </w:r>
      </w:del>
      <w:ins w:id="21" w:author="Francois Bedard" w:date="2017-03-15T15:34:00Z">
        <w:r w:rsidR="00C72381">
          <w:t>allow the linker,</w:t>
        </w:r>
      </w:ins>
      <w:r>
        <w:t xml:space="preserve"> assembler or disassembler to diagnose incompatibility, or enforce compatibility.</w:t>
      </w:r>
    </w:p>
    <w:p w14:paraId="6EAA162A" w14:textId="77777777" w:rsidR="001703F9" w:rsidRDefault="001703F9" w:rsidP="001703F9">
      <w:r>
        <w:t>The attributes values are based on the user intentions at compile time, which are also important at link time.</w:t>
      </w:r>
    </w:p>
    <w:p w14:paraId="0E212CC4" w14:textId="77777777" w:rsidR="001703F9" w:rsidRDefault="001703F9" w:rsidP="001703F9">
      <w:r>
        <w:t xml:space="preserve">Build attributes are intended to check </w:t>
      </w:r>
      <w:r w:rsidR="006B271B">
        <w:t>two</w:t>
      </w:r>
      <w:r>
        <w:t xml:space="preserve"> </w:t>
      </w:r>
      <w:del w:id="22" w:author="Francois Bedard" w:date="2017-03-15T15:35:00Z">
        <w:r w:rsidDel="00C72381">
          <w:delText xml:space="preserve">kinds </w:delText>
        </w:r>
      </w:del>
      <w:ins w:id="23" w:author="Francois Bedard" w:date="2017-03-15T15:35:00Z">
        <w:r w:rsidR="00C72381">
          <w:t xml:space="preserve">types </w:t>
        </w:r>
      </w:ins>
      <w:r>
        <w:t>of compatibility:</w:t>
      </w:r>
    </w:p>
    <w:p w14:paraId="29BF1713" w14:textId="77777777" w:rsidR="001703F9" w:rsidRDefault="001703F9" w:rsidP="001703F9">
      <w:pPr>
        <w:pStyle w:val="ListParagraph"/>
        <w:numPr>
          <w:ilvl w:val="0"/>
          <w:numId w:val="13"/>
        </w:numPr>
      </w:pPr>
      <w:r>
        <w:t xml:space="preserve">The compatibility of binary code with </w:t>
      </w:r>
      <w:ins w:id="24" w:author="Francois Bedard" w:date="2017-03-15T15:36:00Z">
        <w:r w:rsidR="00C72381">
          <w:t xml:space="preserve">a </w:t>
        </w:r>
      </w:ins>
      <w:r>
        <w:t>target hardware configuration;</w:t>
      </w:r>
    </w:p>
    <w:p w14:paraId="22E4EC66" w14:textId="77777777" w:rsidR="001703F9" w:rsidRDefault="006B271B" w:rsidP="001703F9">
      <w:pPr>
        <w:pStyle w:val="ListParagraph"/>
        <w:numPr>
          <w:ilvl w:val="0"/>
          <w:numId w:val="13"/>
        </w:numPr>
      </w:pPr>
      <w:r>
        <w:t>The procedure-call compatibility between toolchains ABI variations.</w:t>
      </w:r>
    </w:p>
    <w:p w14:paraId="434DDD3F" w14:textId="77777777" w:rsidR="009F6057" w:rsidRDefault="009F6057" w:rsidP="009F6057">
      <w:pPr>
        <w:pStyle w:val="Heading2"/>
      </w:pPr>
      <w:r>
        <w:t>Use cases</w:t>
      </w:r>
    </w:p>
    <w:p w14:paraId="1D2D8BB6" w14:textId="77777777" w:rsidR="009F6057" w:rsidRDefault="009F6057" w:rsidP="009F6057">
      <w:r>
        <w:t xml:space="preserve">Build attributes can be used </w:t>
      </w:r>
      <w:del w:id="25" w:author="Francois Bedard" w:date="2017-03-15T15:36:00Z">
        <w:r w:rsidDel="00C72381">
          <w:delText>for</w:delText>
        </w:r>
      </w:del>
      <w:ins w:id="26" w:author="Francois Bedard" w:date="2017-03-15T15:36:00Z">
        <w:r w:rsidR="00C72381">
          <w:t>to</w:t>
        </w:r>
      </w:ins>
      <w:r>
        <w:t>:</w:t>
      </w:r>
    </w:p>
    <w:p w14:paraId="77558614" w14:textId="77777777" w:rsidR="009F6057" w:rsidRDefault="009F6057" w:rsidP="009F6057">
      <w:pPr>
        <w:pStyle w:val="ListParagraph"/>
        <w:numPr>
          <w:ilvl w:val="0"/>
          <w:numId w:val="14"/>
        </w:numPr>
      </w:pPr>
      <w:r>
        <w:t>Link two objects, one produced by GNU and the other produced by MWDT;</w:t>
      </w:r>
    </w:p>
    <w:p w14:paraId="2705999D" w14:textId="77777777" w:rsidR="009F6057" w:rsidRDefault="009F6057" w:rsidP="009F6057">
      <w:pPr>
        <w:pStyle w:val="ListParagraph"/>
        <w:numPr>
          <w:ilvl w:val="0"/>
          <w:numId w:val="14"/>
        </w:numPr>
      </w:pPr>
      <w:r>
        <w:t>Pass to the disassembler exactly the machine configuration we want to disassemble for;</w:t>
      </w:r>
    </w:p>
    <w:p w14:paraId="1CE2E8B0" w14:textId="77777777" w:rsidR="009F6057" w:rsidRDefault="009F6057" w:rsidP="009F6057">
      <w:pPr>
        <w:pStyle w:val="ListParagraph"/>
        <w:numPr>
          <w:ilvl w:val="0"/>
          <w:numId w:val="14"/>
        </w:numPr>
      </w:pPr>
      <w:r>
        <w:t>Pass to the assembler the exact machine the compiler compiled for;</w:t>
      </w:r>
    </w:p>
    <w:p w14:paraId="48057ACF" w14:textId="77777777" w:rsidR="009F6057" w:rsidRDefault="009F6057" w:rsidP="009F6057">
      <w:pPr>
        <w:pStyle w:val="ListParagraph"/>
        <w:numPr>
          <w:ilvl w:val="0"/>
          <w:numId w:val="14"/>
        </w:numPr>
      </w:pPr>
      <w:r>
        <w:t>Pass to the simulator (</w:t>
      </w:r>
      <w:ins w:id="27" w:author="Francois Bedard" w:date="2017-03-15T15:37:00Z">
        <w:r w:rsidR="00C72381">
          <w:t xml:space="preserve">ARC </w:t>
        </w:r>
      </w:ins>
      <w:r>
        <w:t>n</w:t>
      </w:r>
      <w:ins w:id="28" w:author="Francois Bedard" w:date="2017-03-15T15:37:00Z">
        <w:r w:rsidR="00C72381">
          <w:t>SIM</w:t>
        </w:r>
      </w:ins>
      <w:del w:id="29" w:author="Francois Bedard" w:date="2017-03-15T15:37:00Z">
        <w:r w:rsidDel="00C72381">
          <w:delText>sim</w:delText>
        </w:r>
      </w:del>
      <w:r>
        <w:t>) the exact machine configuration;</w:t>
      </w:r>
    </w:p>
    <w:p w14:paraId="15452CFF" w14:textId="77777777" w:rsidR="009F6057" w:rsidRDefault="009F6057" w:rsidP="009F6057">
      <w:pPr>
        <w:pStyle w:val="ListParagraph"/>
        <w:numPr>
          <w:ilvl w:val="0"/>
          <w:numId w:val="14"/>
        </w:numPr>
      </w:pPr>
      <w:del w:id="30" w:author="Francois Bedard" w:date="2017-03-15T15:37:00Z">
        <w:r w:rsidDel="00C72381">
          <w:delText xml:space="preserve">When loading a dynamic module, </w:delText>
        </w:r>
      </w:del>
      <w:r>
        <w:t>check the object attributes against the running machine</w:t>
      </w:r>
      <w:ins w:id="31" w:author="Francois Bedard" w:date="2017-03-15T15:37:00Z">
        <w:r w:rsidR="00C72381">
          <w:t xml:space="preserve"> when loading a dynamic module,</w:t>
        </w:r>
      </w:ins>
      <w:r>
        <w:t>.</w:t>
      </w:r>
    </w:p>
    <w:p w14:paraId="19DBE54A" w14:textId="77777777" w:rsidR="006B271B" w:rsidRDefault="006B271B" w:rsidP="006B271B"/>
    <w:p w14:paraId="23F819A2" w14:textId="77777777" w:rsidR="006B271B" w:rsidRDefault="006B271B" w:rsidP="006B271B">
      <w:pPr>
        <w:pStyle w:val="Heading1"/>
      </w:pPr>
      <w:r>
        <w:t>Representing build attributes in ELF files</w:t>
      </w:r>
    </w:p>
    <w:p w14:paraId="7FFC15D8" w14:textId="77777777" w:rsidR="006B271B" w:rsidRDefault="006B271B" w:rsidP="006B271B">
      <w:pPr>
        <w:pStyle w:val="Heading2"/>
      </w:pPr>
      <w:r>
        <w:t>Encoding</w:t>
      </w:r>
    </w:p>
    <w:p w14:paraId="04DEEFF1" w14:textId="77777777" w:rsidR="009F6057" w:rsidRDefault="009F6057" w:rsidP="009F6057">
      <w:r>
        <w:t xml:space="preserve">Build attributes are encoded in a section of type </w:t>
      </w:r>
      <w:commentRangeStart w:id="32"/>
      <w:commentRangeStart w:id="33"/>
      <w:r w:rsidRPr="009F6057">
        <w:rPr>
          <w:i/>
        </w:rPr>
        <w:t>SHT</w:t>
      </w:r>
      <w:commentRangeEnd w:id="32"/>
      <w:r w:rsidR="00C72381">
        <w:rPr>
          <w:rStyle w:val="CommentReference"/>
        </w:rPr>
        <w:commentReference w:id="32"/>
      </w:r>
      <w:commentRangeEnd w:id="33"/>
      <w:r w:rsidR="00C03719">
        <w:rPr>
          <w:rStyle w:val="CommentReference"/>
        </w:rPr>
        <w:commentReference w:id="33"/>
      </w:r>
      <w:r w:rsidRPr="009F6057">
        <w:rPr>
          <w:i/>
        </w:rPr>
        <w:t>_ARC_ATTRIBUTES</w:t>
      </w:r>
      <w:r w:rsidR="007968B5">
        <w:rPr>
          <w:i/>
        </w:rPr>
        <w:t xml:space="preserve"> </w:t>
      </w:r>
      <w:r w:rsidR="007968B5" w:rsidRPr="007968B5">
        <w:t>(</w:t>
      </w:r>
      <w:r w:rsidR="001013BD">
        <w:t>0x70000001</w:t>
      </w:r>
      <w:r w:rsidR="007968B5">
        <w:t>)</w:t>
      </w:r>
      <w:r>
        <w:t xml:space="preserve">, </w:t>
      </w:r>
      <w:del w:id="34" w:author="Francois Bedard" w:date="2017-03-15T15:38:00Z">
        <w:r w:rsidDel="00C72381">
          <w:delText xml:space="preserve">and </w:delText>
        </w:r>
      </w:del>
      <w:ins w:id="35" w:author="Francois Bedard" w:date="2017-03-15T15:38:00Z">
        <w:r w:rsidR="00C72381">
          <w:t xml:space="preserve">with a </w:t>
        </w:r>
      </w:ins>
      <w:r>
        <w:t>name</w:t>
      </w:r>
      <w:ins w:id="36" w:author="Francois Bedard" w:date="2017-03-15T15:38:00Z">
        <w:r w:rsidR="00C72381">
          <w:t xml:space="preserve"> of</w:t>
        </w:r>
      </w:ins>
      <w:r>
        <w:t xml:space="preserve"> </w:t>
      </w:r>
      <w:r w:rsidRPr="009F6057">
        <w:rPr>
          <w:i/>
        </w:rPr>
        <w:t>.ARC.attributes</w:t>
      </w:r>
      <w:r>
        <w:t>.</w:t>
      </w:r>
    </w:p>
    <w:p w14:paraId="77A79663" w14:textId="77777777" w:rsidR="006B271B" w:rsidRDefault="009F6057" w:rsidP="006B271B">
      <w:r>
        <w:t xml:space="preserve">The content of the section is a stream of bytes. </w:t>
      </w:r>
      <w:r w:rsidR="006B271B">
        <w:t xml:space="preserve">An attribute is encoded in a </w:t>
      </w:r>
      <w:r w:rsidR="006B271B">
        <w:rPr>
          <w:i/>
        </w:rPr>
        <w:t>&lt;tag, value</w:t>
      </w:r>
      <w:r w:rsidR="006B271B">
        <w:t>&gt;</w:t>
      </w:r>
      <w:r w:rsidR="006B271B">
        <w:rPr>
          <w:i/>
        </w:rPr>
        <w:t xml:space="preserve"> </w:t>
      </w:r>
      <w:r w:rsidR="006B271B">
        <w:t>pair.</w:t>
      </w:r>
      <w:r>
        <w:t xml:space="preserve"> </w:t>
      </w:r>
      <w:r w:rsidR="006B271B">
        <w:t>Both tags and numerical values are encoded using unsigned LEB128 encoding (ULEB128)</w:t>
      </w:r>
      <w:r w:rsidR="002E646A">
        <w:t>, DWARF-3 style</w:t>
      </w:r>
      <w:ins w:id="37" w:author="Francois Bedard" w:date="2017-03-15T15:39:00Z">
        <w:r w:rsidR="00C72381">
          <w:t xml:space="preserve"> w</w:t>
        </w:r>
      </w:ins>
      <w:del w:id="38" w:author="Francois Bedard" w:date="2017-03-15T15:39:00Z">
        <w:r w:rsidR="006B271B" w:rsidDel="00C72381">
          <w:delText>. W</w:delText>
        </w:r>
      </w:del>
      <w:r w:rsidR="006B271B">
        <w:t>hich will allow values in the range 0-127.</w:t>
      </w:r>
      <w:r w:rsidR="002E646A">
        <w:t xml:space="preserve"> </w:t>
      </w:r>
      <w:r w:rsidR="006B271B">
        <w:t>String values are encoded using NULL-terminated byte strings (NTBS).</w:t>
      </w:r>
    </w:p>
    <w:p w14:paraId="734149C0" w14:textId="77777777" w:rsidR="002E646A" w:rsidRDefault="002E646A" w:rsidP="006B271B">
      <w:r>
        <w:lastRenderedPageBreak/>
        <w:t>An attribute section contains a sequence of subsection</w:t>
      </w:r>
      <w:ins w:id="39" w:author="Francois Bedard" w:date="2017-03-15T15:40:00Z">
        <w:r w:rsidR="00C72381">
          <w:t>s</w:t>
        </w:r>
      </w:ins>
      <w:r>
        <w:t>. Each one is either:</w:t>
      </w:r>
    </w:p>
    <w:p w14:paraId="2AB73945" w14:textId="77777777" w:rsidR="002E646A" w:rsidRDefault="002E646A" w:rsidP="002E646A">
      <w:pPr>
        <w:pStyle w:val="ListParagraph"/>
        <w:numPr>
          <w:ilvl w:val="0"/>
          <w:numId w:val="15"/>
        </w:numPr>
      </w:pPr>
      <w:r>
        <w:t>Defined by this ABI and public to all tools that process that file. This subsection is defined by the “</w:t>
      </w:r>
      <w:r w:rsidR="004D7515">
        <w:t>ARC</w:t>
      </w:r>
      <w:r>
        <w:t>” pseudo-vector.</w:t>
      </w:r>
    </w:p>
    <w:p w14:paraId="521CE2E8" w14:textId="77777777" w:rsidR="002E646A" w:rsidRDefault="002E646A" w:rsidP="002E646A">
      <w:pPr>
        <w:pStyle w:val="ListParagraph"/>
        <w:numPr>
          <w:ilvl w:val="0"/>
          <w:numId w:val="15"/>
        </w:numPr>
      </w:pPr>
      <w:r>
        <w:t>Private to a tool vendor’s tools. This information may be safely ignored if it is not understood.</w:t>
      </w:r>
    </w:p>
    <w:p w14:paraId="3939CC20" w14:textId="77777777" w:rsidR="002E646A" w:rsidRDefault="002E646A" w:rsidP="002E646A">
      <w:r>
        <w:t>Attributes can apply to:</w:t>
      </w:r>
    </w:p>
    <w:p w14:paraId="7958CC66" w14:textId="77777777" w:rsidR="002E646A" w:rsidRDefault="002E646A" w:rsidP="002E646A">
      <w:pPr>
        <w:pStyle w:val="ListParagraph"/>
        <w:numPr>
          <w:ilvl w:val="0"/>
          <w:numId w:val="16"/>
        </w:numPr>
      </w:pPr>
      <w:r>
        <w:t>A whole translation unit;</w:t>
      </w:r>
    </w:p>
    <w:p w14:paraId="5EA67105" w14:textId="77777777" w:rsidR="002E646A" w:rsidRDefault="002E646A" w:rsidP="002E646A">
      <w:pPr>
        <w:pStyle w:val="ListParagraph"/>
        <w:numPr>
          <w:ilvl w:val="0"/>
          <w:numId w:val="16"/>
        </w:numPr>
      </w:pPr>
      <w:r>
        <w:t>A section</w:t>
      </w:r>
    </w:p>
    <w:p w14:paraId="324AB258" w14:textId="77777777" w:rsidR="002E646A" w:rsidRDefault="002E646A" w:rsidP="002E646A">
      <w:pPr>
        <w:pStyle w:val="ListParagraph"/>
        <w:numPr>
          <w:ilvl w:val="0"/>
          <w:numId w:val="16"/>
        </w:numPr>
      </w:pPr>
      <w:r>
        <w:t>A function (symbol of type STT_FUNC).</w:t>
      </w:r>
    </w:p>
    <w:p w14:paraId="76A8B886" w14:textId="77777777" w:rsidR="002E646A" w:rsidRDefault="002E646A" w:rsidP="002E646A">
      <w:pPr>
        <w:pStyle w:val="Heading3"/>
      </w:pPr>
      <w:r>
        <w:t>Syntactic structure</w:t>
      </w:r>
    </w:p>
    <w:p w14:paraId="41BBF5B9" w14:textId="77777777" w:rsidR="002E646A" w:rsidRDefault="002E646A" w:rsidP="002E646A">
      <w:r>
        <w:t>The overall syntactic structure of an attribute section is:</w:t>
      </w:r>
    </w:p>
    <w:p w14:paraId="62CE9C96" w14:textId="77777777" w:rsidR="002E646A" w:rsidRDefault="002E646A" w:rsidP="002E646A">
      <w:r>
        <w:t>&lt;format-version</w:t>
      </w:r>
      <w:r w:rsidR="00160182">
        <w:t>: ‘A’</w:t>
      </w:r>
      <w:r>
        <w:t>&gt;</w:t>
      </w:r>
    </w:p>
    <w:p w14:paraId="2B5A134A" w14:textId="77777777" w:rsidR="002E646A" w:rsidRDefault="002E646A" w:rsidP="002E646A">
      <w:r>
        <w:tab/>
        <w:t>[&lt;</w:t>
      </w:r>
      <w:r w:rsidR="00160182">
        <w:t>uint32: sub</w:t>
      </w:r>
      <w:r>
        <w:t xml:space="preserve">section-length&gt; </w:t>
      </w:r>
      <w:r w:rsidR="00160182">
        <w:t xml:space="preserve"> &lt;NTBS: vendor-name&gt;</w:t>
      </w:r>
    </w:p>
    <w:p w14:paraId="39A2CDD5" w14:textId="77777777" w:rsidR="00160182" w:rsidRDefault="00160182" w:rsidP="002E646A">
      <w:r>
        <w:tab/>
      </w:r>
      <w:r>
        <w:tab/>
        <w:t>[&lt;file-tag: 0x01&gt; &lt;uint32: byte-size&gt; &lt;attribute&gt;*</w:t>
      </w:r>
    </w:p>
    <w:p w14:paraId="35BF36F3" w14:textId="77777777" w:rsidR="00160182" w:rsidRDefault="00160182" w:rsidP="002E646A">
      <w:r>
        <w:tab/>
      </w:r>
      <w:r>
        <w:tab/>
        <w:t>| &lt;section-tag: 0x02&gt; &lt;uint32: byte-size&gt; &lt;section-number&gt;* 0 &lt;attribute&gt;*</w:t>
      </w:r>
    </w:p>
    <w:p w14:paraId="03ABE890" w14:textId="77777777" w:rsidR="00160182" w:rsidRDefault="00160182" w:rsidP="002E646A">
      <w:r>
        <w:tab/>
      </w:r>
      <w:r>
        <w:tab/>
        <w:t>|&lt;symbol-tag: 0x03&gt; &lt;uint32: byte</w:t>
      </w:r>
      <w:r w:rsidR="001013BD">
        <w:t>-</w:t>
      </w:r>
      <w:r>
        <w:t>size&gt; &lt;symbol-number&gt;* 0 &lt;attribute&gt;*</w:t>
      </w:r>
    </w:p>
    <w:p w14:paraId="75059F72" w14:textId="77777777" w:rsidR="00160182" w:rsidRDefault="00160182" w:rsidP="002E646A">
      <w:r>
        <w:tab/>
      </w:r>
      <w:r>
        <w:tab/>
        <w:t>]+</w:t>
      </w:r>
    </w:p>
    <w:p w14:paraId="73C2CF06" w14:textId="77777777" w:rsidR="00160182" w:rsidRDefault="00160182" w:rsidP="002E646A">
      <w:r>
        <w:tab/>
        <w:t>]*</w:t>
      </w:r>
    </w:p>
    <w:p w14:paraId="138D07B4" w14:textId="77777777" w:rsidR="00160182" w:rsidRDefault="00160182" w:rsidP="002E646A">
      <w:r>
        <w:t>A public subsection contains any number of sub-subsections. Each records attributes relating to:</w:t>
      </w:r>
    </w:p>
    <w:p w14:paraId="246D34DF" w14:textId="77777777" w:rsidR="00160182" w:rsidRDefault="00160182" w:rsidP="00160182">
      <w:pPr>
        <w:pStyle w:val="ListParagraph"/>
        <w:numPr>
          <w:ilvl w:val="0"/>
          <w:numId w:val="17"/>
        </w:numPr>
      </w:pPr>
      <w:r>
        <w:t>The whole relocatable file.</w:t>
      </w:r>
      <w:ins w:id="40" w:author="Francois Bedard" w:date="2017-03-15T15:42:00Z">
        <w:r w:rsidR="00C72381">
          <w:t xml:space="preserve"> </w:t>
        </w:r>
      </w:ins>
      <w:r>
        <w:t>These sub-subsections contain just a list of attributes. They are identified by a leading Tag_File (=1) byte.</w:t>
      </w:r>
    </w:p>
    <w:p w14:paraId="0C92167F" w14:textId="77777777" w:rsidR="00160182" w:rsidRDefault="00160182" w:rsidP="00160182">
      <w:pPr>
        <w:pStyle w:val="ListParagraph"/>
        <w:numPr>
          <w:ilvl w:val="0"/>
          <w:numId w:val="17"/>
        </w:numPr>
      </w:pPr>
      <w:r>
        <w:t xml:space="preserve">A set of sections within the relocatable file. These sub-subsections contain a list of ULEB128 section numbers followed by a list of attributes. They are identified by a leading Tag_Section (=2) byte. </w:t>
      </w:r>
    </w:p>
    <w:p w14:paraId="5B75C48D" w14:textId="77777777" w:rsidR="00160182" w:rsidRDefault="00160182" w:rsidP="00160182">
      <w:pPr>
        <w:pStyle w:val="ListParagraph"/>
        <w:numPr>
          <w:ilvl w:val="0"/>
          <w:numId w:val="17"/>
        </w:numPr>
      </w:pPr>
      <w:r>
        <w:t xml:space="preserve">A set of (defined) symbols in the relocatable file. These sub-subsections contain a list of ULEB128 symbol numbers followed by a list of attributes. They are identified by a leading Tag_Symbol (=3) byte. </w:t>
      </w:r>
    </w:p>
    <w:p w14:paraId="50023AD3" w14:textId="77777777" w:rsidR="00160182" w:rsidRPr="002E646A" w:rsidRDefault="00160182" w:rsidP="00160182">
      <w:r>
        <w:t>In each case, byte-size is a 4-byte unsigned integer in the byte order of the ELF file. Byte-size includes the initial tag byte, the size field itself, and the sub-subsection content. That is, it is the byte offset from the start of this subsubsection to the start of the next sub-subsection. Both section indexes and defined symbol indexes are non-zero, so a NUL</w:t>
      </w:r>
      <w:ins w:id="41" w:author="Francois Bedard" w:date="2017-03-15T15:42:00Z">
        <w:r w:rsidR="00C72381">
          <w:t>L</w:t>
        </w:r>
      </w:ins>
      <w:r>
        <w:t xml:space="preserve"> byte ends a string and a list of indexes without ambiguity</w:t>
      </w:r>
    </w:p>
    <w:p w14:paraId="0097962F" w14:textId="77777777" w:rsidR="006B271B" w:rsidRDefault="006D2F6A" w:rsidP="006D2F6A">
      <w:pPr>
        <w:pStyle w:val="Heading2"/>
      </w:pPr>
      <w:r>
        <w:t xml:space="preserve">Overview of </w:t>
      </w:r>
      <w:r w:rsidR="00160182">
        <w:t xml:space="preserve">public </w:t>
      </w:r>
      <w:r>
        <w:t>ARC attributes</w:t>
      </w:r>
    </w:p>
    <w:tbl>
      <w:tblPr>
        <w:tblStyle w:val="PlainTable3"/>
        <w:tblW w:w="0" w:type="auto"/>
        <w:tblLook w:val="04A0" w:firstRow="1" w:lastRow="0" w:firstColumn="1" w:lastColumn="0" w:noHBand="0" w:noVBand="1"/>
      </w:tblPr>
      <w:tblGrid>
        <w:gridCol w:w="871"/>
        <w:gridCol w:w="3387"/>
        <w:gridCol w:w="1502"/>
        <w:gridCol w:w="3510"/>
      </w:tblGrid>
      <w:tr w:rsidR="00ED62BB" w14:paraId="5965C254" w14:textId="77777777" w:rsidTr="00AA69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dxa"/>
          </w:tcPr>
          <w:p w14:paraId="52694145" w14:textId="77777777" w:rsidR="00ED62BB" w:rsidRDefault="00ED62BB" w:rsidP="006D2F6A">
            <w:pPr>
              <w:jc w:val="center"/>
            </w:pPr>
            <w:r>
              <w:t>Value</w:t>
            </w:r>
          </w:p>
        </w:tc>
        <w:tc>
          <w:tcPr>
            <w:tcW w:w="3387" w:type="dxa"/>
          </w:tcPr>
          <w:p w14:paraId="2AF9D6C0" w14:textId="77777777" w:rsidR="00ED62BB" w:rsidRDefault="00ED62BB" w:rsidP="006D2F6A">
            <w:pPr>
              <w:cnfStyle w:val="100000000000" w:firstRow="1" w:lastRow="0" w:firstColumn="0" w:lastColumn="0" w:oddVBand="0" w:evenVBand="0" w:oddHBand="0" w:evenHBand="0" w:firstRowFirstColumn="0" w:firstRowLastColumn="0" w:lastRowFirstColumn="0" w:lastRowLastColumn="0"/>
            </w:pPr>
            <w:r>
              <w:t>Tag</w:t>
            </w:r>
          </w:p>
        </w:tc>
        <w:tc>
          <w:tcPr>
            <w:tcW w:w="1502" w:type="dxa"/>
          </w:tcPr>
          <w:p w14:paraId="4DB04B28" w14:textId="77777777" w:rsidR="00ED62BB" w:rsidRDefault="00ED62BB" w:rsidP="006D2F6A">
            <w:pPr>
              <w:cnfStyle w:val="100000000000" w:firstRow="1" w:lastRow="0" w:firstColumn="0" w:lastColumn="0" w:oddVBand="0" w:evenVBand="0" w:oddHBand="0" w:evenHBand="0" w:firstRowFirstColumn="0" w:firstRowLastColumn="0" w:lastRowFirstColumn="0" w:lastRowLastColumn="0"/>
            </w:pPr>
            <w:r>
              <w:t>Visibility</w:t>
            </w:r>
          </w:p>
        </w:tc>
        <w:tc>
          <w:tcPr>
            <w:tcW w:w="3510" w:type="dxa"/>
          </w:tcPr>
          <w:p w14:paraId="7F401B57" w14:textId="77777777" w:rsidR="00ED62BB" w:rsidRDefault="00ED62BB" w:rsidP="006D2F6A">
            <w:pPr>
              <w:cnfStyle w:val="100000000000" w:firstRow="1" w:lastRow="0" w:firstColumn="0" w:lastColumn="0" w:oddVBand="0" w:evenVBand="0" w:oddHBand="0" w:evenHBand="0" w:firstRowFirstColumn="0" w:firstRowLastColumn="0" w:lastRowFirstColumn="0" w:lastRowLastColumn="0"/>
            </w:pPr>
            <w:r>
              <w:t>Parameter type</w:t>
            </w:r>
          </w:p>
        </w:tc>
      </w:tr>
      <w:tr w:rsidR="009E734E" w14:paraId="065A2015"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FDCF5BF" w14:textId="77777777" w:rsidR="009E734E" w:rsidRDefault="00EA14AB" w:rsidP="009E734E">
            <w:pPr>
              <w:jc w:val="center"/>
            </w:pPr>
            <w:r>
              <w:t>4</w:t>
            </w:r>
          </w:p>
        </w:tc>
        <w:tc>
          <w:tcPr>
            <w:tcW w:w="3387" w:type="dxa"/>
          </w:tcPr>
          <w:p w14:paraId="4ACC6313"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Tag_ARC_PCS_config</w:t>
            </w:r>
          </w:p>
        </w:tc>
        <w:tc>
          <w:tcPr>
            <w:tcW w:w="1502" w:type="dxa"/>
          </w:tcPr>
          <w:p w14:paraId="1E019CB5"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3EE58633"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1BCD3360"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4A8D7908" w14:textId="77777777" w:rsidR="009E734E" w:rsidRDefault="00EA14AB" w:rsidP="009E734E">
            <w:pPr>
              <w:jc w:val="center"/>
            </w:pPr>
            <w:r>
              <w:t>5</w:t>
            </w:r>
          </w:p>
        </w:tc>
        <w:tc>
          <w:tcPr>
            <w:tcW w:w="3387" w:type="dxa"/>
          </w:tcPr>
          <w:p w14:paraId="3068F29C"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Tag_ARC_CPU_base</w:t>
            </w:r>
          </w:p>
        </w:tc>
        <w:tc>
          <w:tcPr>
            <w:tcW w:w="1502" w:type="dxa"/>
          </w:tcPr>
          <w:p w14:paraId="4530282F"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638260EC"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uleb128</w:t>
            </w:r>
          </w:p>
        </w:tc>
      </w:tr>
      <w:tr w:rsidR="009E734E" w14:paraId="7CA7B261"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A38A419" w14:textId="77777777" w:rsidR="009E734E" w:rsidRDefault="00EA14AB" w:rsidP="009E734E">
            <w:pPr>
              <w:jc w:val="center"/>
            </w:pPr>
            <w:r>
              <w:t>6</w:t>
            </w:r>
          </w:p>
        </w:tc>
        <w:tc>
          <w:tcPr>
            <w:tcW w:w="3387" w:type="dxa"/>
          </w:tcPr>
          <w:p w14:paraId="59FC0BBA"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Tag_ARC_CPU_variation</w:t>
            </w:r>
          </w:p>
        </w:tc>
        <w:tc>
          <w:tcPr>
            <w:tcW w:w="1502" w:type="dxa"/>
          </w:tcPr>
          <w:p w14:paraId="355AC4B3"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7638D09B"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5EC1A3FA"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48733EFB" w14:textId="77777777" w:rsidR="009E734E" w:rsidRDefault="00EA14AB" w:rsidP="009E734E">
            <w:pPr>
              <w:jc w:val="center"/>
            </w:pPr>
            <w:r>
              <w:lastRenderedPageBreak/>
              <w:t>7</w:t>
            </w:r>
          </w:p>
        </w:tc>
        <w:tc>
          <w:tcPr>
            <w:tcW w:w="3387" w:type="dxa"/>
          </w:tcPr>
          <w:p w14:paraId="0843F3E3"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Tag_ARC_CPU_name</w:t>
            </w:r>
          </w:p>
        </w:tc>
        <w:tc>
          <w:tcPr>
            <w:tcW w:w="1502" w:type="dxa"/>
          </w:tcPr>
          <w:p w14:paraId="31EFF0A1"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5CEF2DEC"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NTBS</w:t>
            </w:r>
          </w:p>
        </w:tc>
      </w:tr>
      <w:tr w:rsidR="009E734E" w:rsidDel="00AB0262" w14:paraId="131D51BD" w14:textId="77777777" w:rsidTr="00AA690A">
        <w:trPr>
          <w:cnfStyle w:val="000000100000" w:firstRow="0" w:lastRow="0" w:firstColumn="0" w:lastColumn="0" w:oddVBand="0" w:evenVBand="0" w:oddHBand="1" w:evenHBand="0" w:firstRowFirstColumn="0" w:firstRowLastColumn="0" w:lastRowFirstColumn="0" w:lastRowLastColumn="0"/>
          <w:del w:id="42"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5BCA794" w14:textId="77777777" w:rsidR="009E734E" w:rsidDel="00AB0262" w:rsidRDefault="009E734E" w:rsidP="009E734E">
            <w:pPr>
              <w:jc w:val="center"/>
              <w:rPr>
                <w:del w:id="43" w:author="Claudiu Zissulescu" w:date="2016-09-30T12:25:00Z"/>
              </w:rPr>
            </w:pPr>
            <w:del w:id="44" w:author="Claudiu Zissulescu" w:date="2016-09-30T12:25:00Z">
              <w:r w:rsidDel="00AB0262">
                <w:delText>1</w:delText>
              </w:r>
            </w:del>
          </w:p>
        </w:tc>
        <w:tc>
          <w:tcPr>
            <w:tcW w:w="3387" w:type="dxa"/>
          </w:tcPr>
          <w:p w14:paraId="7175B8F9" w14:textId="77777777" w:rsidR="009E734E" w:rsidRPr="006D2F6A" w:rsidDel="00AB0262" w:rsidRDefault="009E734E" w:rsidP="009E734E">
            <w:pPr>
              <w:cnfStyle w:val="000000100000" w:firstRow="0" w:lastRow="0" w:firstColumn="0" w:lastColumn="0" w:oddVBand="0" w:evenVBand="0" w:oddHBand="1" w:evenHBand="0" w:firstRowFirstColumn="0" w:firstRowLastColumn="0" w:lastRowFirstColumn="0" w:lastRowLastColumn="0"/>
              <w:rPr>
                <w:del w:id="45" w:author="Claudiu Zissulescu" w:date="2016-09-30T12:25:00Z"/>
                <w:rFonts w:ascii="Calibri" w:hAnsi="Calibri"/>
                <w:color w:val="000000"/>
              </w:rPr>
            </w:pPr>
            <w:del w:id="46" w:author="Claudiu Zissulescu" w:date="2016-09-30T12:25:00Z">
              <w:r w:rsidDel="00AB0262">
                <w:rPr>
                  <w:rFonts w:ascii="Calibri" w:hAnsi="Calibri"/>
                  <w:color w:val="000000"/>
                </w:rPr>
                <w:delText>Tag_ARC_ISA_extended_arithmetic</w:delText>
              </w:r>
            </w:del>
          </w:p>
        </w:tc>
        <w:tc>
          <w:tcPr>
            <w:tcW w:w="1502" w:type="dxa"/>
          </w:tcPr>
          <w:p w14:paraId="4C460AFD"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3620605B"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47" w:author="Claudiu Zissulescu" w:date="2016-09-30T12:25:00Z"/>
              </w:rPr>
            </w:pPr>
            <w:del w:id="48" w:author="Claudiu Zissulescu" w:date="2016-09-30T12:25:00Z">
              <w:r w:rsidDel="00AB0262">
                <w:delText>uleb128</w:delText>
              </w:r>
            </w:del>
          </w:p>
        </w:tc>
      </w:tr>
      <w:tr w:rsidR="009E734E" w:rsidDel="00AB0262" w14:paraId="0692ECE1" w14:textId="77777777" w:rsidTr="00AA690A">
        <w:trPr>
          <w:del w:id="49"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66D5687E" w14:textId="77777777" w:rsidR="009E734E" w:rsidDel="00AB0262" w:rsidRDefault="009E734E" w:rsidP="009E734E">
            <w:pPr>
              <w:jc w:val="center"/>
              <w:rPr>
                <w:del w:id="50" w:author="Claudiu Zissulescu" w:date="2016-09-30T12:25:00Z"/>
              </w:rPr>
            </w:pPr>
            <w:del w:id="51" w:author="Claudiu Zissulescu" w:date="2016-09-30T12:25:00Z">
              <w:r w:rsidDel="00AB0262">
                <w:delText>2</w:delText>
              </w:r>
            </w:del>
          </w:p>
        </w:tc>
        <w:tc>
          <w:tcPr>
            <w:tcW w:w="3387" w:type="dxa"/>
          </w:tcPr>
          <w:p w14:paraId="2416A9C1" w14:textId="77777777" w:rsidR="009E734E" w:rsidRPr="006D2F6A" w:rsidDel="00AB0262" w:rsidRDefault="009E734E" w:rsidP="009E734E">
            <w:pPr>
              <w:cnfStyle w:val="000000000000" w:firstRow="0" w:lastRow="0" w:firstColumn="0" w:lastColumn="0" w:oddVBand="0" w:evenVBand="0" w:oddHBand="0" w:evenHBand="0" w:firstRowFirstColumn="0" w:firstRowLastColumn="0" w:lastRowFirstColumn="0" w:lastRowLastColumn="0"/>
              <w:rPr>
                <w:del w:id="52" w:author="Claudiu Zissulescu" w:date="2016-09-30T12:25:00Z"/>
                <w:rFonts w:ascii="Calibri" w:hAnsi="Calibri"/>
                <w:color w:val="000000"/>
              </w:rPr>
            </w:pPr>
            <w:del w:id="53" w:author="Claudiu Zissulescu" w:date="2016-09-30T12:25:00Z">
              <w:r w:rsidDel="00AB0262">
                <w:rPr>
                  <w:rFonts w:ascii="Calibri" w:hAnsi="Calibri"/>
                  <w:color w:val="000000"/>
                </w:rPr>
                <w:delText>Tag_ARC_ISA_timers</w:delText>
              </w:r>
            </w:del>
          </w:p>
        </w:tc>
        <w:tc>
          <w:tcPr>
            <w:tcW w:w="1502" w:type="dxa"/>
          </w:tcPr>
          <w:p w14:paraId="147B0DE2"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4FD0567E"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54" w:author="Claudiu Zissulescu" w:date="2016-09-30T12:25:00Z"/>
              </w:rPr>
            </w:pPr>
            <w:del w:id="55" w:author="Claudiu Zissulescu" w:date="2016-09-30T12:25:00Z">
              <w:r w:rsidDel="00AB0262">
                <w:delText>uleb128</w:delText>
              </w:r>
            </w:del>
          </w:p>
        </w:tc>
      </w:tr>
      <w:tr w:rsidR="009E734E" w:rsidDel="00AB0262" w14:paraId="5489E942" w14:textId="77777777" w:rsidTr="00AA690A">
        <w:trPr>
          <w:cnfStyle w:val="000000100000" w:firstRow="0" w:lastRow="0" w:firstColumn="0" w:lastColumn="0" w:oddVBand="0" w:evenVBand="0" w:oddHBand="1" w:evenHBand="0" w:firstRowFirstColumn="0" w:firstRowLastColumn="0" w:lastRowFirstColumn="0" w:lastRowLastColumn="0"/>
          <w:del w:id="56"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D9623B1" w14:textId="77777777" w:rsidR="009E734E" w:rsidDel="00AB0262" w:rsidRDefault="009E734E" w:rsidP="009E734E">
            <w:pPr>
              <w:jc w:val="center"/>
              <w:rPr>
                <w:del w:id="57" w:author="Claudiu Zissulescu" w:date="2016-09-30T12:25:00Z"/>
              </w:rPr>
            </w:pPr>
            <w:del w:id="58" w:author="Claudiu Zissulescu" w:date="2016-09-30T12:25:00Z">
              <w:r w:rsidDel="00AB0262">
                <w:delText>3</w:delText>
              </w:r>
            </w:del>
          </w:p>
        </w:tc>
        <w:tc>
          <w:tcPr>
            <w:tcW w:w="3387" w:type="dxa"/>
          </w:tcPr>
          <w:p w14:paraId="13E420BC" w14:textId="77777777" w:rsidR="009E734E" w:rsidRPr="006D2F6A" w:rsidDel="00AB0262" w:rsidRDefault="009E734E" w:rsidP="009E734E">
            <w:pPr>
              <w:tabs>
                <w:tab w:val="left" w:pos="1095"/>
              </w:tabs>
              <w:cnfStyle w:val="000000100000" w:firstRow="0" w:lastRow="0" w:firstColumn="0" w:lastColumn="0" w:oddVBand="0" w:evenVBand="0" w:oddHBand="1" w:evenHBand="0" w:firstRowFirstColumn="0" w:firstRowLastColumn="0" w:lastRowFirstColumn="0" w:lastRowLastColumn="0"/>
              <w:rPr>
                <w:del w:id="59" w:author="Claudiu Zissulescu" w:date="2016-09-30T12:25:00Z"/>
              </w:rPr>
            </w:pPr>
            <w:del w:id="60" w:author="Claudiu Zissulescu" w:date="2016-09-30T12:25:00Z">
              <w:r w:rsidDel="00AB0262">
                <w:rPr>
                  <w:rFonts w:ascii="Calibri" w:hAnsi="Calibri"/>
                  <w:color w:val="000000"/>
                </w:rPr>
                <w:delText>Tag_ARC_ISA_multiply</w:delText>
              </w:r>
            </w:del>
          </w:p>
        </w:tc>
        <w:tc>
          <w:tcPr>
            <w:tcW w:w="1502" w:type="dxa"/>
          </w:tcPr>
          <w:p w14:paraId="31C88133"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74113E24"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61" w:author="Claudiu Zissulescu" w:date="2016-09-30T12:25:00Z"/>
              </w:rPr>
            </w:pPr>
            <w:del w:id="62" w:author="Claudiu Zissulescu" w:date="2016-09-30T12:25:00Z">
              <w:r w:rsidDel="00AB0262">
                <w:delText>uleb128</w:delText>
              </w:r>
            </w:del>
          </w:p>
        </w:tc>
      </w:tr>
      <w:tr w:rsidR="009E734E" w:rsidDel="00AB0262" w14:paraId="79FA982F" w14:textId="77777777" w:rsidTr="00AA690A">
        <w:trPr>
          <w:del w:id="63"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9C65E52" w14:textId="77777777" w:rsidR="009E734E" w:rsidDel="00AB0262" w:rsidRDefault="009E734E" w:rsidP="009E734E">
            <w:pPr>
              <w:jc w:val="center"/>
              <w:rPr>
                <w:del w:id="64" w:author="Claudiu Zissulescu" w:date="2016-09-30T12:25:00Z"/>
              </w:rPr>
            </w:pPr>
            <w:del w:id="65" w:author="Claudiu Zissulescu" w:date="2016-09-30T12:25:00Z">
              <w:r w:rsidDel="00AB0262">
                <w:delText>4</w:delText>
              </w:r>
            </w:del>
          </w:p>
        </w:tc>
        <w:tc>
          <w:tcPr>
            <w:tcW w:w="3387" w:type="dxa"/>
          </w:tcPr>
          <w:p w14:paraId="5A1D455B" w14:textId="77777777" w:rsidR="009E734E" w:rsidRPr="006D2F6A" w:rsidDel="00AB0262" w:rsidRDefault="009E734E" w:rsidP="009E734E">
            <w:pPr>
              <w:cnfStyle w:val="000000000000" w:firstRow="0" w:lastRow="0" w:firstColumn="0" w:lastColumn="0" w:oddVBand="0" w:evenVBand="0" w:oddHBand="0" w:evenHBand="0" w:firstRowFirstColumn="0" w:firstRowLastColumn="0" w:lastRowFirstColumn="0" w:lastRowLastColumn="0"/>
              <w:rPr>
                <w:del w:id="66" w:author="Claudiu Zissulescu" w:date="2016-09-30T12:25:00Z"/>
                <w:rFonts w:ascii="Calibri" w:hAnsi="Calibri"/>
                <w:color w:val="000000"/>
              </w:rPr>
            </w:pPr>
            <w:del w:id="67" w:author="Claudiu Zissulescu" w:date="2016-09-30T12:25:00Z">
              <w:r w:rsidDel="00AB0262">
                <w:rPr>
                  <w:rFonts w:ascii="Calibri" w:hAnsi="Calibri"/>
                  <w:color w:val="000000"/>
                </w:rPr>
                <w:delText>Tag_ARC_ISA_swap</w:delText>
              </w:r>
            </w:del>
          </w:p>
        </w:tc>
        <w:tc>
          <w:tcPr>
            <w:tcW w:w="1502" w:type="dxa"/>
          </w:tcPr>
          <w:p w14:paraId="2FFA9E88"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3CA0A584"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68" w:author="Claudiu Zissulescu" w:date="2016-09-30T12:25:00Z"/>
              </w:rPr>
            </w:pPr>
            <w:del w:id="69" w:author="Claudiu Zissulescu" w:date="2016-09-30T12:25:00Z">
              <w:r w:rsidDel="00AB0262">
                <w:delText>uleb128</w:delText>
              </w:r>
            </w:del>
          </w:p>
        </w:tc>
      </w:tr>
      <w:tr w:rsidR="009E734E" w:rsidDel="00AB0262" w14:paraId="0278609D" w14:textId="77777777" w:rsidTr="00AA690A">
        <w:trPr>
          <w:cnfStyle w:val="000000100000" w:firstRow="0" w:lastRow="0" w:firstColumn="0" w:lastColumn="0" w:oddVBand="0" w:evenVBand="0" w:oddHBand="1" w:evenHBand="0" w:firstRowFirstColumn="0" w:firstRowLastColumn="0" w:lastRowFirstColumn="0" w:lastRowLastColumn="0"/>
          <w:del w:id="70"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1DAD3E1C" w14:textId="77777777" w:rsidR="009E734E" w:rsidDel="00AB0262" w:rsidRDefault="009E734E" w:rsidP="009E734E">
            <w:pPr>
              <w:jc w:val="center"/>
              <w:rPr>
                <w:del w:id="71" w:author="Claudiu Zissulescu" w:date="2016-09-30T12:25:00Z"/>
              </w:rPr>
            </w:pPr>
            <w:del w:id="72" w:author="Claudiu Zissulescu" w:date="2016-09-30T12:25:00Z">
              <w:r w:rsidDel="00AB0262">
                <w:delText>5</w:delText>
              </w:r>
            </w:del>
          </w:p>
        </w:tc>
        <w:tc>
          <w:tcPr>
            <w:tcW w:w="3387" w:type="dxa"/>
          </w:tcPr>
          <w:p w14:paraId="1A34758A" w14:textId="77777777" w:rsidR="009E734E" w:rsidRPr="006D2F6A" w:rsidDel="00AB0262" w:rsidRDefault="009E734E" w:rsidP="009E734E">
            <w:pPr>
              <w:cnfStyle w:val="000000100000" w:firstRow="0" w:lastRow="0" w:firstColumn="0" w:lastColumn="0" w:oddVBand="0" w:evenVBand="0" w:oddHBand="1" w:evenHBand="0" w:firstRowFirstColumn="0" w:firstRowLastColumn="0" w:lastRowFirstColumn="0" w:lastRowLastColumn="0"/>
              <w:rPr>
                <w:del w:id="73" w:author="Claudiu Zissulescu" w:date="2016-09-30T12:25:00Z"/>
                <w:rFonts w:ascii="Calibri" w:hAnsi="Calibri"/>
                <w:color w:val="000000"/>
              </w:rPr>
            </w:pPr>
            <w:del w:id="74" w:author="Claudiu Zissulescu" w:date="2016-09-30T12:25:00Z">
              <w:r w:rsidDel="00AB0262">
                <w:rPr>
                  <w:rFonts w:ascii="Calibri" w:hAnsi="Calibri"/>
                  <w:color w:val="000000"/>
                </w:rPr>
                <w:delText>Tag_ARC_ISA_bitscan</w:delText>
              </w:r>
            </w:del>
          </w:p>
        </w:tc>
        <w:tc>
          <w:tcPr>
            <w:tcW w:w="1502" w:type="dxa"/>
          </w:tcPr>
          <w:p w14:paraId="698DFFE7"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079F39C8"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75" w:author="Claudiu Zissulescu" w:date="2016-09-30T12:25:00Z"/>
              </w:rPr>
            </w:pPr>
            <w:del w:id="76" w:author="Claudiu Zissulescu" w:date="2016-09-30T12:25:00Z">
              <w:r w:rsidDel="00AB0262">
                <w:delText>uleb128</w:delText>
              </w:r>
            </w:del>
          </w:p>
        </w:tc>
      </w:tr>
      <w:tr w:rsidR="009E734E" w:rsidDel="00AB0262" w14:paraId="78E401A4" w14:textId="77777777" w:rsidTr="00AA690A">
        <w:trPr>
          <w:del w:id="77"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5F1F07ED" w14:textId="77777777" w:rsidR="009E734E" w:rsidDel="00AB0262" w:rsidRDefault="009E734E" w:rsidP="009E734E">
            <w:pPr>
              <w:jc w:val="center"/>
              <w:rPr>
                <w:del w:id="78" w:author="Claudiu Zissulescu" w:date="2016-09-30T12:25:00Z"/>
              </w:rPr>
            </w:pPr>
            <w:del w:id="79" w:author="Claudiu Zissulescu" w:date="2016-09-30T12:25:00Z">
              <w:r w:rsidDel="00AB0262">
                <w:delText>6</w:delText>
              </w:r>
            </w:del>
          </w:p>
        </w:tc>
        <w:tc>
          <w:tcPr>
            <w:tcW w:w="3387" w:type="dxa"/>
          </w:tcPr>
          <w:p w14:paraId="44800556" w14:textId="77777777" w:rsidR="009E734E" w:rsidRPr="006D2F6A" w:rsidDel="00AB0262" w:rsidRDefault="009E734E" w:rsidP="009E734E">
            <w:pPr>
              <w:cnfStyle w:val="000000000000" w:firstRow="0" w:lastRow="0" w:firstColumn="0" w:lastColumn="0" w:oddVBand="0" w:evenVBand="0" w:oddHBand="0" w:evenHBand="0" w:firstRowFirstColumn="0" w:firstRowLastColumn="0" w:lastRowFirstColumn="0" w:lastRowLastColumn="0"/>
              <w:rPr>
                <w:del w:id="80" w:author="Claudiu Zissulescu" w:date="2016-09-30T12:25:00Z"/>
                <w:rFonts w:ascii="Calibri" w:hAnsi="Calibri"/>
                <w:color w:val="000000"/>
              </w:rPr>
            </w:pPr>
            <w:del w:id="81" w:author="Claudiu Zissulescu" w:date="2016-09-30T12:25:00Z">
              <w:r w:rsidDel="00AB0262">
                <w:rPr>
                  <w:rFonts w:ascii="Calibri" w:hAnsi="Calibri"/>
                  <w:color w:val="000000"/>
                </w:rPr>
                <w:delText>Tag_ARC_ISA_minmax</w:delText>
              </w:r>
            </w:del>
          </w:p>
        </w:tc>
        <w:tc>
          <w:tcPr>
            <w:tcW w:w="1502" w:type="dxa"/>
          </w:tcPr>
          <w:p w14:paraId="7E5996D8"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4DFCDE2B"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82" w:author="Claudiu Zissulescu" w:date="2016-09-30T12:25:00Z"/>
              </w:rPr>
            </w:pPr>
            <w:del w:id="83" w:author="Claudiu Zissulescu" w:date="2016-09-30T12:25:00Z">
              <w:r w:rsidDel="00AB0262">
                <w:delText>uleb128</w:delText>
              </w:r>
            </w:del>
          </w:p>
        </w:tc>
      </w:tr>
      <w:tr w:rsidR="009E734E" w:rsidDel="00AB0262" w14:paraId="5ECA3B71" w14:textId="77777777" w:rsidTr="00AA690A">
        <w:trPr>
          <w:cnfStyle w:val="000000100000" w:firstRow="0" w:lastRow="0" w:firstColumn="0" w:lastColumn="0" w:oddVBand="0" w:evenVBand="0" w:oddHBand="1" w:evenHBand="0" w:firstRowFirstColumn="0" w:firstRowLastColumn="0" w:lastRowFirstColumn="0" w:lastRowLastColumn="0"/>
          <w:del w:id="84"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5E1FF19A" w14:textId="77777777" w:rsidR="009E734E" w:rsidDel="00AB0262" w:rsidRDefault="009E734E" w:rsidP="009E734E">
            <w:pPr>
              <w:jc w:val="center"/>
              <w:rPr>
                <w:del w:id="85" w:author="Claudiu Zissulescu" w:date="2016-09-30T12:25:00Z"/>
              </w:rPr>
            </w:pPr>
            <w:del w:id="86" w:author="Claudiu Zissulescu" w:date="2016-09-30T12:25:00Z">
              <w:r w:rsidDel="00AB0262">
                <w:delText>7</w:delText>
              </w:r>
            </w:del>
          </w:p>
        </w:tc>
        <w:tc>
          <w:tcPr>
            <w:tcW w:w="3387" w:type="dxa"/>
          </w:tcPr>
          <w:p w14:paraId="0A84990F" w14:textId="77777777" w:rsidR="009E734E" w:rsidRPr="006D2F6A" w:rsidDel="00AB0262" w:rsidRDefault="009E734E" w:rsidP="009E734E">
            <w:pPr>
              <w:cnfStyle w:val="000000100000" w:firstRow="0" w:lastRow="0" w:firstColumn="0" w:lastColumn="0" w:oddVBand="0" w:evenVBand="0" w:oddHBand="1" w:evenHBand="0" w:firstRowFirstColumn="0" w:firstRowLastColumn="0" w:lastRowFirstColumn="0" w:lastRowLastColumn="0"/>
              <w:rPr>
                <w:del w:id="87" w:author="Claudiu Zissulescu" w:date="2016-09-30T12:25:00Z"/>
                <w:rFonts w:ascii="Calibri" w:hAnsi="Calibri"/>
                <w:color w:val="000000"/>
              </w:rPr>
            </w:pPr>
            <w:del w:id="88" w:author="Claudiu Zissulescu" w:date="2016-09-30T12:25:00Z">
              <w:r w:rsidDel="00AB0262">
                <w:rPr>
                  <w:rFonts w:ascii="Calibri" w:hAnsi="Calibri"/>
                  <w:color w:val="000000"/>
                </w:rPr>
                <w:delText>Tag_ARC_ISA_barrel</w:delText>
              </w:r>
            </w:del>
          </w:p>
        </w:tc>
        <w:tc>
          <w:tcPr>
            <w:tcW w:w="1502" w:type="dxa"/>
          </w:tcPr>
          <w:p w14:paraId="1BF08E72"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76957584"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89" w:author="Claudiu Zissulescu" w:date="2016-09-30T12:25:00Z"/>
              </w:rPr>
            </w:pPr>
            <w:del w:id="90" w:author="Claudiu Zissulescu" w:date="2016-09-30T12:25:00Z">
              <w:r w:rsidDel="00AB0262">
                <w:delText>uleb128</w:delText>
              </w:r>
            </w:del>
          </w:p>
        </w:tc>
      </w:tr>
      <w:tr w:rsidR="009E734E" w:rsidDel="00AB0262" w14:paraId="4C713B28" w14:textId="77777777" w:rsidTr="00AA690A">
        <w:trPr>
          <w:del w:id="91"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0F574CDF" w14:textId="77777777" w:rsidR="009E734E" w:rsidDel="00AB0262" w:rsidRDefault="009E734E" w:rsidP="009E734E">
            <w:pPr>
              <w:jc w:val="center"/>
              <w:rPr>
                <w:del w:id="92" w:author="Claudiu Zissulescu" w:date="2016-09-30T12:25:00Z"/>
              </w:rPr>
            </w:pPr>
            <w:del w:id="93" w:author="Claudiu Zissulescu" w:date="2016-09-30T12:25:00Z">
              <w:r w:rsidDel="00AB0262">
                <w:delText>8</w:delText>
              </w:r>
            </w:del>
          </w:p>
        </w:tc>
        <w:tc>
          <w:tcPr>
            <w:tcW w:w="3387" w:type="dxa"/>
          </w:tcPr>
          <w:p w14:paraId="232CD34A" w14:textId="77777777" w:rsidR="009E734E" w:rsidRPr="006D2F6A" w:rsidDel="00AB0262" w:rsidRDefault="009E734E" w:rsidP="009E734E">
            <w:pPr>
              <w:cnfStyle w:val="000000000000" w:firstRow="0" w:lastRow="0" w:firstColumn="0" w:lastColumn="0" w:oddVBand="0" w:evenVBand="0" w:oddHBand="0" w:evenHBand="0" w:firstRowFirstColumn="0" w:firstRowLastColumn="0" w:lastRowFirstColumn="0" w:lastRowLastColumn="0"/>
              <w:rPr>
                <w:del w:id="94" w:author="Claudiu Zissulescu" w:date="2016-09-30T12:25:00Z"/>
                <w:rFonts w:ascii="Calibri" w:hAnsi="Calibri"/>
                <w:color w:val="000000"/>
              </w:rPr>
            </w:pPr>
            <w:del w:id="95" w:author="Claudiu Zissulescu" w:date="2016-09-30T12:25:00Z">
              <w:r w:rsidDel="00AB0262">
                <w:rPr>
                  <w:rFonts w:ascii="Calibri" w:hAnsi="Calibri"/>
                  <w:color w:val="000000"/>
                </w:rPr>
                <w:delText>Tag_ARC_ISA_version</w:delText>
              </w:r>
            </w:del>
          </w:p>
        </w:tc>
        <w:tc>
          <w:tcPr>
            <w:tcW w:w="1502" w:type="dxa"/>
          </w:tcPr>
          <w:p w14:paraId="09B29447"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22EF2BD4"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96" w:author="Claudiu Zissulescu" w:date="2016-09-30T12:25:00Z"/>
              </w:rPr>
            </w:pPr>
            <w:del w:id="97" w:author="Claudiu Zissulescu" w:date="2016-09-30T12:25:00Z">
              <w:r w:rsidDel="00AB0262">
                <w:delText>uleb128</w:delText>
              </w:r>
            </w:del>
          </w:p>
        </w:tc>
      </w:tr>
      <w:tr w:rsidR="009E734E" w:rsidDel="00AB0262" w14:paraId="4317A41E" w14:textId="77777777" w:rsidTr="00AA690A">
        <w:trPr>
          <w:cnfStyle w:val="000000100000" w:firstRow="0" w:lastRow="0" w:firstColumn="0" w:lastColumn="0" w:oddVBand="0" w:evenVBand="0" w:oddHBand="1" w:evenHBand="0" w:firstRowFirstColumn="0" w:firstRowLastColumn="0" w:lastRowFirstColumn="0" w:lastRowLastColumn="0"/>
          <w:del w:id="98"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2EF750E3" w14:textId="77777777" w:rsidR="009E734E" w:rsidDel="00AB0262" w:rsidRDefault="009E734E" w:rsidP="009E734E">
            <w:pPr>
              <w:jc w:val="center"/>
              <w:rPr>
                <w:del w:id="99" w:author="Claudiu Zissulescu" w:date="2016-09-30T12:25:00Z"/>
              </w:rPr>
            </w:pPr>
            <w:del w:id="100" w:author="Claudiu Zissulescu" w:date="2016-09-30T12:25:00Z">
              <w:r w:rsidDel="00AB0262">
                <w:delText>9</w:delText>
              </w:r>
            </w:del>
          </w:p>
        </w:tc>
        <w:tc>
          <w:tcPr>
            <w:tcW w:w="3387" w:type="dxa"/>
          </w:tcPr>
          <w:p w14:paraId="60E6E8C2" w14:textId="77777777" w:rsidR="009E734E" w:rsidRPr="006D2F6A" w:rsidDel="00AB0262" w:rsidRDefault="009E734E" w:rsidP="009E734E">
            <w:pPr>
              <w:cnfStyle w:val="000000100000" w:firstRow="0" w:lastRow="0" w:firstColumn="0" w:lastColumn="0" w:oddVBand="0" w:evenVBand="0" w:oddHBand="1" w:evenHBand="0" w:firstRowFirstColumn="0" w:firstRowLastColumn="0" w:lastRowFirstColumn="0" w:lastRowLastColumn="0"/>
              <w:rPr>
                <w:del w:id="101" w:author="Claudiu Zissulescu" w:date="2016-09-30T12:25:00Z"/>
                <w:rFonts w:ascii="Calibri" w:hAnsi="Calibri"/>
                <w:color w:val="000000"/>
              </w:rPr>
            </w:pPr>
            <w:del w:id="102" w:author="Claudiu Zissulescu" w:date="2016-09-30T12:25:00Z">
              <w:r w:rsidDel="00AB0262">
                <w:rPr>
                  <w:rFonts w:ascii="Calibri" w:hAnsi="Calibri"/>
                  <w:color w:val="000000"/>
                </w:rPr>
                <w:delText>Tag_ARC_ISA_pc_size</w:delText>
              </w:r>
            </w:del>
          </w:p>
        </w:tc>
        <w:tc>
          <w:tcPr>
            <w:tcW w:w="1502" w:type="dxa"/>
          </w:tcPr>
          <w:p w14:paraId="157C4195"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5AECA235"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03" w:author="Claudiu Zissulescu" w:date="2016-09-30T12:25:00Z"/>
              </w:rPr>
            </w:pPr>
            <w:del w:id="104" w:author="Claudiu Zissulescu" w:date="2016-09-30T12:25:00Z">
              <w:r w:rsidDel="00AB0262">
                <w:delText>uleb128</w:delText>
              </w:r>
            </w:del>
          </w:p>
        </w:tc>
      </w:tr>
      <w:tr w:rsidR="009E734E" w:rsidDel="00AB0262" w14:paraId="789C0670" w14:textId="77777777" w:rsidTr="00AA690A">
        <w:trPr>
          <w:del w:id="105"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7CFFFD12" w14:textId="77777777" w:rsidR="009E734E" w:rsidDel="00AB0262" w:rsidRDefault="009E734E" w:rsidP="009E734E">
            <w:pPr>
              <w:jc w:val="center"/>
              <w:rPr>
                <w:del w:id="106" w:author="Claudiu Zissulescu" w:date="2016-09-30T12:25:00Z"/>
              </w:rPr>
            </w:pPr>
            <w:del w:id="107" w:author="Claudiu Zissulescu" w:date="2016-09-30T12:25:00Z">
              <w:r w:rsidDel="00AB0262">
                <w:delText>10</w:delText>
              </w:r>
            </w:del>
          </w:p>
        </w:tc>
        <w:tc>
          <w:tcPr>
            <w:tcW w:w="3387" w:type="dxa"/>
          </w:tcPr>
          <w:p w14:paraId="039C8425"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08" w:author="Claudiu Zissulescu" w:date="2016-09-30T12:25:00Z"/>
                <w:rFonts w:ascii="Calibri" w:hAnsi="Calibri"/>
                <w:color w:val="000000"/>
              </w:rPr>
            </w:pPr>
            <w:del w:id="109" w:author="Claudiu Zissulescu" w:date="2016-09-30T12:25:00Z">
              <w:r w:rsidDel="00AB0262">
                <w:rPr>
                  <w:rFonts w:ascii="Calibri" w:hAnsi="Calibri"/>
                  <w:color w:val="000000"/>
                </w:rPr>
                <w:delText>Tag_ARC_ISA_lpc_size</w:delText>
              </w:r>
            </w:del>
          </w:p>
        </w:tc>
        <w:tc>
          <w:tcPr>
            <w:tcW w:w="1502" w:type="dxa"/>
          </w:tcPr>
          <w:p w14:paraId="2686226F"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02E3CF80"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10" w:author="Claudiu Zissulescu" w:date="2016-09-30T12:25:00Z"/>
              </w:rPr>
            </w:pPr>
            <w:del w:id="111" w:author="Claudiu Zissulescu" w:date="2016-09-30T12:25:00Z">
              <w:r w:rsidDel="00AB0262">
                <w:delText>uleb128</w:delText>
              </w:r>
            </w:del>
          </w:p>
        </w:tc>
      </w:tr>
      <w:tr w:rsidR="009E734E" w:rsidDel="00AB0262" w14:paraId="7B80C30D" w14:textId="77777777" w:rsidTr="00AA690A">
        <w:trPr>
          <w:cnfStyle w:val="000000100000" w:firstRow="0" w:lastRow="0" w:firstColumn="0" w:lastColumn="0" w:oddVBand="0" w:evenVBand="0" w:oddHBand="1" w:evenHBand="0" w:firstRowFirstColumn="0" w:firstRowLastColumn="0" w:lastRowFirstColumn="0" w:lastRowLastColumn="0"/>
          <w:del w:id="112"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14AFE596" w14:textId="77777777" w:rsidR="009E734E" w:rsidDel="00AB0262" w:rsidRDefault="009E734E" w:rsidP="009E734E">
            <w:pPr>
              <w:jc w:val="center"/>
              <w:rPr>
                <w:del w:id="113" w:author="Claudiu Zissulescu" w:date="2016-09-30T12:25:00Z"/>
              </w:rPr>
            </w:pPr>
            <w:del w:id="114" w:author="Claudiu Zissulescu" w:date="2016-09-30T12:25:00Z">
              <w:r w:rsidDel="00AB0262">
                <w:delText>11</w:delText>
              </w:r>
            </w:del>
          </w:p>
        </w:tc>
        <w:tc>
          <w:tcPr>
            <w:tcW w:w="3387" w:type="dxa"/>
          </w:tcPr>
          <w:p w14:paraId="3B076F74"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15" w:author="Claudiu Zissulescu" w:date="2016-09-30T12:25:00Z"/>
                <w:rFonts w:ascii="Calibri" w:hAnsi="Calibri"/>
                <w:color w:val="000000"/>
              </w:rPr>
            </w:pPr>
            <w:del w:id="116" w:author="Claudiu Zissulescu" w:date="2016-09-30T12:25:00Z">
              <w:r w:rsidDel="00AB0262">
                <w:rPr>
                  <w:rFonts w:ascii="Calibri" w:hAnsi="Calibri"/>
                  <w:color w:val="000000"/>
                </w:rPr>
                <w:delText>Tag_ARC_ISA_addr_size</w:delText>
              </w:r>
            </w:del>
          </w:p>
        </w:tc>
        <w:tc>
          <w:tcPr>
            <w:tcW w:w="1502" w:type="dxa"/>
          </w:tcPr>
          <w:p w14:paraId="274B8551"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1746358B"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17" w:author="Claudiu Zissulescu" w:date="2016-09-30T12:25:00Z"/>
              </w:rPr>
            </w:pPr>
            <w:del w:id="118" w:author="Claudiu Zissulescu" w:date="2016-09-30T12:25:00Z">
              <w:r w:rsidDel="00AB0262">
                <w:delText>uleb128</w:delText>
              </w:r>
            </w:del>
          </w:p>
        </w:tc>
      </w:tr>
      <w:tr w:rsidR="009E734E" w:rsidDel="00AB0262" w14:paraId="45288A1E" w14:textId="77777777" w:rsidTr="00AA690A">
        <w:trPr>
          <w:del w:id="119"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15C7B459" w14:textId="77777777" w:rsidR="009E734E" w:rsidDel="00AB0262" w:rsidRDefault="009E734E" w:rsidP="009E734E">
            <w:pPr>
              <w:jc w:val="center"/>
              <w:rPr>
                <w:del w:id="120" w:author="Claudiu Zissulescu" w:date="2016-09-30T12:25:00Z"/>
              </w:rPr>
            </w:pPr>
            <w:del w:id="121" w:author="Claudiu Zissulescu" w:date="2016-09-30T12:25:00Z">
              <w:r w:rsidDel="00AB0262">
                <w:delText>12</w:delText>
              </w:r>
            </w:del>
          </w:p>
        </w:tc>
        <w:tc>
          <w:tcPr>
            <w:tcW w:w="3387" w:type="dxa"/>
          </w:tcPr>
          <w:p w14:paraId="295E8018"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22" w:author="Claudiu Zissulescu" w:date="2016-09-30T12:25:00Z"/>
                <w:rFonts w:ascii="Calibri" w:hAnsi="Calibri"/>
                <w:color w:val="000000"/>
              </w:rPr>
            </w:pPr>
            <w:del w:id="123" w:author="Claudiu Zissulescu" w:date="2016-09-30T12:25:00Z">
              <w:r w:rsidDel="00AB0262">
                <w:rPr>
                  <w:rFonts w:ascii="Calibri" w:hAnsi="Calibri"/>
                  <w:color w:val="000000"/>
                </w:rPr>
                <w:delText>Tag_ARC_ISA_atomic</w:delText>
              </w:r>
            </w:del>
          </w:p>
        </w:tc>
        <w:tc>
          <w:tcPr>
            <w:tcW w:w="1502" w:type="dxa"/>
          </w:tcPr>
          <w:p w14:paraId="2964D051"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1B9884BA"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24" w:author="Claudiu Zissulescu" w:date="2016-09-30T12:25:00Z"/>
              </w:rPr>
            </w:pPr>
            <w:del w:id="125" w:author="Claudiu Zissulescu" w:date="2016-09-30T12:25:00Z">
              <w:r w:rsidDel="00AB0262">
                <w:delText>uleb128</w:delText>
              </w:r>
            </w:del>
          </w:p>
        </w:tc>
      </w:tr>
      <w:tr w:rsidR="009E734E" w:rsidDel="00AB0262" w14:paraId="15968248" w14:textId="77777777" w:rsidTr="00AA690A">
        <w:trPr>
          <w:cnfStyle w:val="000000100000" w:firstRow="0" w:lastRow="0" w:firstColumn="0" w:lastColumn="0" w:oddVBand="0" w:evenVBand="0" w:oddHBand="1" w:evenHBand="0" w:firstRowFirstColumn="0" w:firstRowLastColumn="0" w:lastRowFirstColumn="0" w:lastRowLastColumn="0"/>
          <w:del w:id="126"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3F4783BB" w14:textId="77777777" w:rsidR="009E734E" w:rsidDel="00AB0262" w:rsidRDefault="009E734E" w:rsidP="009E734E">
            <w:pPr>
              <w:jc w:val="center"/>
              <w:rPr>
                <w:del w:id="127" w:author="Claudiu Zissulescu" w:date="2016-09-30T12:25:00Z"/>
              </w:rPr>
            </w:pPr>
            <w:del w:id="128" w:author="Claudiu Zissulescu" w:date="2016-09-30T12:25:00Z">
              <w:r w:rsidDel="00AB0262">
                <w:delText>13</w:delText>
              </w:r>
            </w:del>
          </w:p>
        </w:tc>
        <w:tc>
          <w:tcPr>
            <w:tcW w:w="3387" w:type="dxa"/>
          </w:tcPr>
          <w:p w14:paraId="359566D0"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29" w:author="Claudiu Zissulescu" w:date="2016-09-30T12:25:00Z"/>
                <w:rFonts w:ascii="Calibri" w:hAnsi="Calibri"/>
                <w:color w:val="000000"/>
              </w:rPr>
            </w:pPr>
            <w:del w:id="130" w:author="Claudiu Zissulescu" w:date="2016-09-30T12:25:00Z">
              <w:r w:rsidDel="00AB0262">
                <w:rPr>
                  <w:rFonts w:ascii="Calibri" w:hAnsi="Calibri"/>
                  <w:color w:val="000000"/>
                </w:rPr>
                <w:delText>Tag_ARC_ISA_unaligned_access</w:delText>
              </w:r>
            </w:del>
          </w:p>
        </w:tc>
        <w:tc>
          <w:tcPr>
            <w:tcW w:w="1502" w:type="dxa"/>
          </w:tcPr>
          <w:p w14:paraId="3F961726"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7C02E19F"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31" w:author="Claudiu Zissulescu" w:date="2016-09-30T12:25:00Z"/>
              </w:rPr>
            </w:pPr>
            <w:del w:id="132" w:author="Claudiu Zissulescu" w:date="2016-09-30T12:25:00Z">
              <w:r w:rsidDel="00AB0262">
                <w:delText>uleb128</w:delText>
              </w:r>
            </w:del>
          </w:p>
        </w:tc>
      </w:tr>
      <w:tr w:rsidR="009E734E" w:rsidDel="00AB0262" w14:paraId="43700B40" w14:textId="77777777" w:rsidTr="00AA690A">
        <w:trPr>
          <w:del w:id="133"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A10BED3" w14:textId="77777777" w:rsidR="009E734E" w:rsidDel="00AB0262" w:rsidRDefault="009E734E" w:rsidP="009E734E">
            <w:pPr>
              <w:jc w:val="center"/>
              <w:rPr>
                <w:del w:id="134" w:author="Claudiu Zissulescu" w:date="2016-09-30T12:25:00Z"/>
              </w:rPr>
            </w:pPr>
            <w:del w:id="135" w:author="Claudiu Zissulescu" w:date="2016-09-30T12:25:00Z">
              <w:r w:rsidDel="00AB0262">
                <w:delText>14</w:delText>
              </w:r>
            </w:del>
          </w:p>
        </w:tc>
        <w:tc>
          <w:tcPr>
            <w:tcW w:w="3387" w:type="dxa"/>
          </w:tcPr>
          <w:p w14:paraId="7F75871B"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36" w:author="Claudiu Zissulescu" w:date="2016-09-30T12:25:00Z"/>
                <w:rFonts w:ascii="Calibri" w:hAnsi="Calibri"/>
                <w:color w:val="000000"/>
              </w:rPr>
            </w:pPr>
            <w:del w:id="137" w:author="Claudiu Zissulescu" w:date="2016-09-30T12:25:00Z">
              <w:r w:rsidDel="00AB0262">
                <w:rPr>
                  <w:rFonts w:ascii="Calibri" w:hAnsi="Calibri"/>
                  <w:color w:val="000000"/>
                </w:rPr>
                <w:delText>Tag_ARC_ISA_ll64</w:delText>
              </w:r>
            </w:del>
          </w:p>
        </w:tc>
        <w:tc>
          <w:tcPr>
            <w:tcW w:w="1502" w:type="dxa"/>
          </w:tcPr>
          <w:p w14:paraId="5ACD0A92"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071B754F"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38" w:author="Claudiu Zissulescu" w:date="2016-09-30T12:25:00Z"/>
              </w:rPr>
            </w:pPr>
            <w:del w:id="139" w:author="Claudiu Zissulescu" w:date="2016-09-30T12:25:00Z">
              <w:r w:rsidDel="00AB0262">
                <w:delText>uleb128</w:delText>
              </w:r>
            </w:del>
          </w:p>
        </w:tc>
      </w:tr>
      <w:tr w:rsidR="009E734E" w:rsidDel="00AB0262" w14:paraId="62479C92" w14:textId="77777777" w:rsidTr="00AA690A">
        <w:trPr>
          <w:cnfStyle w:val="000000100000" w:firstRow="0" w:lastRow="0" w:firstColumn="0" w:lastColumn="0" w:oddVBand="0" w:evenVBand="0" w:oddHBand="1" w:evenHBand="0" w:firstRowFirstColumn="0" w:firstRowLastColumn="0" w:lastRowFirstColumn="0" w:lastRowLastColumn="0"/>
          <w:del w:id="140"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3C6C6EE4" w14:textId="77777777" w:rsidR="009E734E" w:rsidDel="00AB0262" w:rsidRDefault="009E734E" w:rsidP="009E734E">
            <w:pPr>
              <w:jc w:val="center"/>
              <w:rPr>
                <w:del w:id="141" w:author="Claudiu Zissulescu" w:date="2016-09-30T12:25:00Z"/>
              </w:rPr>
            </w:pPr>
            <w:del w:id="142" w:author="Claudiu Zissulescu" w:date="2016-09-30T12:25:00Z">
              <w:r w:rsidDel="00AB0262">
                <w:delText>15</w:delText>
              </w:r>
            </w:del>
          </w:p>
        </w:tc>
        <w:tc>
          <w:tcPr>
            <w:tcW w:w="3387" w:type="dxa"/>
          </w:tcPr>
          <w:p w14:paraId="26E6F619"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43" w:author="Claudiu Zissulescu" w:date="2016-09-30T12:25:00Z"/>
                <w:rFonts w:ascii="Calibri" w:hAnsi="Calibri"/>
                <w:color w:val="000000"/>
              </w:rPr>
            </w:pPr>
            <w:del w:id="144" w:author="Claudiu Zissulescu" w:date="2016-09-30T12:25:00Z">
              <w:r w:rsidDel="00AB0262">
                <w:rPr>
                  <w:rFonts w:ascii="Calibri" w:hAnsi="Calibri"/>
                  <w:color w:val="000000"/>
                </w:rPr>
                <w:delText>Tag_ARC_ISA_code_density</w:delText>
              </w:r>
            </w:del>
          </w:p>
        </w:tc>
        <w:tc>
          <w:tcPr>
            <w:tcW w:w="1502" w:type="dxa"/>
          </w:tcPr>
          <w:p w14:paraId="057BEBB0"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7E0D60CD"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45" w:author="Claudiu Zissulescu" w:date="2016-09-30T12:25:00Z"/>
              </w:rPr>
            </w:pPr>
            <w:del w:id="146" w:author="Claudiu Zissulescu" w:date="2016-09-30T12:25:00Z">
              <w:r w:rsidDel="00AB0262">
                <w:delText>uleb128</w:delText>
              </w:r>
            </w:del>
          </w:p>
        </w:tc>
      </w:tr>
      <w:tr w:rsidR="009E734E" w:rsidDel="00AB0262" w14:paraId="384C9B73" w14:textId="77777777" w:rsidTr="00AA690A">
        <w:trPr>
          <w:del w:id="147"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704E6FDE" w14:textId="77777777" w:rsidR="009E734E" w:rsidDel="00AB0262" w:rsidRDefault="009E734E" w:rsidP="009E734E">
            <w:pPr>
              <w:jc w:val="center"/>
              <w:rPr>
                <w:del w:id="148" w:author="Claudiu Zissulescu" w:date="2016-09-30T12:25:00Z"/>
              </w:rPr>
            </w:pPr>
            <w:del w:id="149" w:author="Claudiu Zissulescu" w:date="2016-09-30T12:25:00Z">
              <w:r w:rsidDel="00AB0262">
                <w:delText>16</w:delText>
              </w:r>
            </w:del>
          </w:p>
        </w:tc>
        <w:tc>
          <w:tcPr>
            <w:tcW w:w="3387" w:type="dxa"/>
          </w:tcPr>
          <w:p w14:paraId="0C2687E5"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50" w:author="Claudiu Zissulescu" w:date="2016-09-30T12:25:00Z"/>
                <w:rFonts w:ascii="Calibri" w:hAnsi="Calibri"/>
                <w:color w:val="000000"/>
              </w:rPr>
            </w:pPr>
            <w:del w:id="151" w:author="Claudiu Zissulescu" w:date="2016-09-30T12:25:00Z">
              <w:r w:rsidDel="00AB0262">
                <w:rPr>
                  <w:rFonts w:ascii="Calibri" w:hAnsi="Calibri"/>
                  <w:color w:val="000000"/>
                </w:rPr>
                <w:delText>Tag_ARC_ISA_div_rem</w:delText>
              </w:r>
            </w:del>
          </w:p>
        </w:tc>
        <w:tc>
          <w:tcPr>
            <w:tcW w:w="1502" w:type="dxa"/>
          </w:tcPr>
          <w:p w14:paraId="3D381390"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2B535E12"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52" w:author="Claudiu Zissulescu" w:date="2016-09-30T12:25:00Z"/>
              </w:rPr>
            </w:pPr>
            <w:del w:id="153" w:author="Claudiu Zissulescu" w:date="2016-09-30T12:25:00Z">
              <w:r w:rsidDel="00AB0262">
                <w:delText>uleb128</w:delText>
              </w:r>
            </w:del>
          </w:p>
        </w:tc>
      </w:tr>
      <w:tr w:rsidR="009E734E" w:rsidDel="00AB0262" w14:paraId="1254C57A" w14:textId="77777777" w:rsidTr="00AA690A">
        <w:trPr>
          <w:cnfStyle w:val="000000100000" w:firstRow="0" w:lastRow="0" w:firstColumn="0" w:lastColumn="0" w:oddVBand="0" w:evenVBand="0" w:oddHBand="1" w:evenHBand="0" w:firstRowFirstColumn="0" w:firstRowLastColumn="0" w:lastRowFirstColumn="0" w:lastRowLastColumn="0"/>
          <w:del w:id="154"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6DF46C7B" w14:textId="77777777" w:rsidR="009E734E" w:rsidDel="00AB0262" w:rsidRDefault="009E734E" w:rsidP="009E734E">
            <w:pPr>
              <w:jc w:val="center"/>
              <w:rPr>
                <w:del w:id="155" w:author="Claudiu Zissulescu" w:date="2016-09-30T12:25:00Z"/>
              </w:rPr>
            </w:pPr>
            <w:del w:id="156" w:author="Claudiu Zissulescu" w:date="2016-09-30T12:25:00Z">
              <w:r w:rsidDel="00AB0262">
                <w:delText>17</w:delText>
              </w:r>
            </w:del>
          </w:p>
        </w:tc>
        <w:tc>
          <w:tcPr>
            <w:tcW w:w="3387" w:type="dxa"/>
          </w:tcPr>
          <w:p w14:paraId="54F2A57D"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57" w:author="Claudiu Zissulescu" w:date="2016-09-30T12:25:00Z"/>
                <w:rFonts w:ascii="Calibri" w:hAnsi="Calibri"/>
                <w:color w:val="000000"/>
              </w:rPr>
            </w:pPr>
            <w:del w:id="158" w:author="Claudiu Zissulescu" w:date="2016-09-30T12:25:00Z">
              <w:r w:rsidDel="00AB0262">
                <w:rPr>
                  <w:rFonts w:ascii="Calibri" w:hAnsi="Calibri"/>
                  <w:color w:val="000000"/>
                </w:rPr>
                <w:delText>Tag_ARC_ISA_fpu</w:delText>
              </w:r>
            </w:del>
          </w:p>
        </w:tc>
        <w:tc>
          <w:tcPr>
            <w:tcW w:w="1502" w:type="dxa"/>
          </w:tcPr>
          <w:p w14:paraId="7BC3A185"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1B1867DA"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59" w:author="Claudiu Zissulescu" w:date="2016-09-30T12:25:00Z"/>
              </w:rPr>
            </w:pPr>
            <w:del w:id="160" w:author="Claudiu Zissulescu" w:date="2016-09-30T12:25:00Z">
              <w:r w:rsidDel="00AB0262">
                <w:delText>uleb128</w:delText>
              </w:r>
            </w:del>
          </w:p>
        </w:tc>
      </w:tr>
      <w:tr w:rsidR="009E734E" w:rsidDel="00AB0262" w14:paraId="027E568F" w14:textId="77777777" w:rsidTr="00AA690A">
        <w:trPr>
          <w:del w:id="161"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5928A466" w14:textId="77777777" w:rsidR="009E734E" w:rsidDel="00AB0262" w:rsidRDefault="009E734E" w:rsidP="009E734E">
            <w:pPr>
              <w:jc w:val="center"/>
              <w:rPr>
                <w:del w:id="162" w:author="Claudiu Zissulescu" w:date="2016-09-30T12:25:00Z"/>
              </w:rPr>
            </w:pPr>
            <w:del w:id="163" w:author="Claudiu Zissulescu" w:date="2016-09-30T12:25:00Z">
              <w:r w:rsidDel="00AB0262">
                <w:delText>18</w:delText>
              </w:r>
            </w:del>
          </w:p>
        </w:tc>
        <w:tc>
          <w:tcPr>
            <w:tcW w:w="3387" w:type="dxa"/>
          </w:tcPr>
          <w:p w14:paraId="0737B70C"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64" w:author="Claudiu Zissulescu" w:date="2016-09-30T12:25:00Z"/>
                <w:rFonts w:ascii="Calibri" w:hAnsi="Calibri"/>
                <w:color w:val="000000"/>
              </w:rPr>
            </w:pPr>
            <w:del w:id="165" w:author="Claudiu Zissulescu" w:date="2016-09-30T12:25:00Z">
              <w:r w:rsidDel="00AB0262">
                <w:rPr>
                  <w:rFonts w:ascii="Calibri" w:hAnsi="Calibri"/>
                  <w:color w:val="000000"/>
                </w:rPr>
                <w:delText>Tag_ARC_ISA_fpx</w:delText>
              </w:r>
            </w:del>
          </w:p>
        </w:tc>
        <w:tc>
          <w:tcPr>
            <w:tcW w:w="1502" w:type="dxa"/>
          </w:tcPr>
          <w:p w14:paraId="7F76009A"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6D020B74"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66" w:author="Claudiu Zissulescu" w:date="2016-09-30T12:25:00Z"/>
              </w:rPr>
            </w:pPr>
            <w:del w:id="167" w:author="Claudiu Zissulescu" w:date="2016-09-30T12:25:00Z">
              <w:r w:rsidDel="00AB0262">
                <w:delText>uleb128</w:delText>
              </w:r>
            </w:del>
          </w:p>
        </w:tc>
      </w:tr>
      <w:tr w:rsidR="009E734E" w14:paraId="0934E4C1"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43CB5157" w14:textId="77777777" w:rsidR="009E734E" w:rsidRDefault="00EA14AB" w:rsidP="009E734E">
            <w:pPr>
              <w:jc w:val="center"/>
            </w:pPr>
            <w:r>
              <w:t>8</w:t>
            </w:r>
          </w:p>
        </w:tc>
        <w:tc>
          <w:tcPr>
            <w:tcW w:w="3387" w:type="dxa"/>
          </w:tcPr>
          <w:p w14:paraId="69FC4295"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Tag_ARC_ABI_rf16</w:t>
            </w:r>
          </w:p>
        </w:tc>
        <w:tc>
          <w:tcPr>
            <w:tcW w:w="1502" w:type="dxa"/>
          </w:tcPr>
          <w:p w14:paraId="0D934604"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65F1D2E7"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rsidDel="00AB0262" w14:paraId="27E5DAEA" w14:textId="77777777" w:rsidTr="00AA690A">
        <w:trPr>
          <w:del w:id="168"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D3864C1" w14:textId="77777777" w:rsidR="009E734E" w:rsidDel="00AB0262" w:rsidRDefault="009E734E" w:rsidP="009E734E">
            <w:pPr>
              <w:jc w:val="center"/>
              <w:rPr>
                <w:del w:id="169" w:author="Claudiu Zissulescu" w:date="2016-09-30T12:25:00Z"/>
              </w:rPr>
            </w:pPr>
            <w:del w:id="170" w:author="Claudiu Zissulescu" w:date="2016-09-30T12:25:00Z">
              <w:r w:rsidDel="00AB0262">
                <w:delText>20</w:delText>
              </w:r>
            </w:del>
          </w:p>
        </w:tc>
        <w:tc>
          <w:tcPr>
            <w:tcW w:w="3387" w:type="dxa"/>
          </w:tcPr>
          <w:p w14:paraId="077E1323"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71" w:author="Claudiu Zissulescu" w:date="2016-09-30T12:25:00Z"/>
                <w:rFonts w:ascii="Calibri" w:hAnsi="Calibri"/>
                <w:color w:val="000000"/>
              </w:rPr>
            </w:pPr>
            <w:del w:id="172" w:author="Claudiu Zissulescu" w:date="2016-09-30T12:25:00Z">
              <w:r w:rsidDel="00AB0262">
                <w:rPr>
                  <w:rFonts w:ascii="Calibri" w:hAnsi="Calibri"/>
                  <w:color w:val="000000"/>
                </w:rPr>
                <w:delText>Tag_ARC_ISA_code_protect</w:delText>
              </w:r>
            </w:del>
          </w:p>
        </w:tc>
        <w:tc>
          <w:tcPr>
            <w:tcW w:w="1502" w:type="dxa"/>
          </w:tcPr>
          <w:p w14:paraId="0AB0E316"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3F046D67"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73" w:author="Claudiu Zissulescu" w:date="2016-09-30T12:25:00Z"/>
              </w:rPr>
            </w:pPr>
            <w:del w:id="174" w:author="Claudiu Zissulescu" w:date="2016-09-30T12:25:00Z">
              <w:r w:rsidDel="00AB0262">
                <w:delText>uleb128</w:delText>
              </w:r>
            </w:del>
          </w:p>
        </w:tc>
      </w:tr>
      <w:tr w:rsidR="009E734E" w:rsidDel="00AB0262" w14:paraId="730D4746" w14:textId="77777777" w:rsidTr="00AA690A">
        <w:trPr>
          <w:cnfStyle w:val="000000100000" w:firstRow="0" w:lastRow="0" w:firstColumn="0" w:lastColumn="0" w:oddVBand="0" w:evenVBand="0" w:oddHBand="1" w:evenHBand="0" w:firstRowFirstColumn="0" w:firstRowLastColumn="0" w:lastRowFirstColumn="0" w:lastRowLastColumn="0"/>
          <w:del w:id="175"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380C1C53" w14:textId="77777777" w:rsidR="009E734E" w:rsidDel="00AB0262" w:rsidRDefault="009E734E" w:rsidP="009E734E">
            <w:pPr>
              <w:jc w:val="center"/>
              <w:rPr>
                <w:del w:id="176" w:author="Claudiu Zissulescu" w:date="2016-09-30T12:25:00Z"/>
              </w:rPr>
            </w:pPr>
            <w:del w:id="177" w:author="Claudiu Zissulescu" w:date="2016-09-30T12:25:00Z">
              <w:r w:rsidDel="00AB0262">
                <w:delText>21</w:delText>
              </w:r>
            </w:del>
          </w:p>
        </w:tc>
        <w:tc>
          <w:tcPr>
            <w:tcW w:w="3387" w:type="dxa"/>
          </w:tcPr>
          <w:p w14:paraId="43A76369"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78" w:author="Claudiu Zissulescu" w:date="2016-09-30T12:25:00Z"/>
                <w:rFonts w:ascii="Calibri" w:hAnsi="Calibri"/>
                <w:color w:val="000000"/>
              </w:rPr>
            </w:pPr>
            <w:del w:id="179" w:author="Claudiu Zissulescu" w:date="2016-09-30T12:25:00Z">
              <w:r w:rsidDel="00AB0262">
                <w:rPr>
                  <w:rFonts w:ascii="Calibri" w:hAnsi="Calibri"/>
                  <w:color w:val="000000"/>
                </w:rPr>
                <w:delText>Tag_ARC_ISA_firq</w:delText>
              </w:r>
            </w:del>
          </w:p>
        </w:tc>
        <w:tc>
          <w:tcPr>
            <w:tcW w:w="1502" w:type="dxa"/>
          </w:tcPr>
          <w:p w14:paraId="079D8306"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40B8226B"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80" w:author="Claudiu Zissulescu" w:date="2016-09-30T12:25:00Z"/>
              </w:rPr>
            </w:pPr>
            <w:del w:id="181" w:author="Claudiu Zissulescu" w:date="2016-09-30T12:25:00Z">
              <w:r w:rsidDel="00AB0262">
                <w:delText>uleb128</w:delText>
              </w:r>
            </w:del>
          </w:p>
        </w:tc>
      </w:tr>
      <w:tr w:rsidR="009E734E" w:rsidDel="00AB0262" w14:paraId="7685FB81" w14:textId="77777777" w:rsidTr="00AA690A">
        <w:trPr>
          <w:del w:id="182"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5F74318D" w14:textId="77777777" w:rsidR="009E734E" w:rsidDel="00AB0262" w:rsidRDefault="009E734E" w:rsidP="009E734E">
            <w:pPr>
              <w:jc w:val="center"/>
              <w:rPr>
                <w:del w:id="183" w:author="Claudiu Zissulescu" w:date="2016-09-30T12:25:00Z"/>
              </w:rPr>
            </w:pPr>
            <w:del w:id="184" w:author="Claudiu Zissulescu" w:date="2016-09-30T12:25:00Z">
              <w:r w:rsidDel="00AB0262">
                <w:delText>22</w:delText>
              </w:r>
            </w:del>
          </w:p>
        </w:tc>
        <w:tc>
          <w:tcPr>
            <w:tcW w:w="3387" w:type="dxa"/>
          </w:tcPr>
          <w:p w14:paraId="079DE86F"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85" w:author="Claudiu Zissulescu" w:date="2016-09-30T12:25:00Z"/>
                <w:rFonts w:ascii="Calibri" w:hAnsi="Calibri"/>
                <w:color w:val="000000"/>
              </w:rPr>
            </w:pPr>
            <w:del w:id="186" w:author="Claudiu Zissulescu" w:date="2016-09-30T12:25:00Z">
              <w:r w:rsidDel="00AB0262">
                <w:rPr>
                  <w:rFonts w:ascii="Calibri" w:hAnsi="Calibri"/>
                  <w:color w:val="000000"/>
                </w:rPr>
                <w:delText>Tag_ARC_ISA_banked_regs</w:delText>
              </w:r>
            </w:del>
          </w:p>
        </w:tc>
        <w:tc>
          <w:tcPr>
            <w:tcW w:w="1502" w:type="dxa"/>
          </w:tcPr>
          <w:p w14:paraId="4FEAA79D"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782D2233"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87" w:author="Claudiu Zissulescu" w:date="2016-09-30T12:25:00Z"/>
              </w:rPr>
            </w:pPr>
            <w:del w:id="188" w:author="Claudiu Zissulescu" w:date="2016-09-30T12:25:00Z">
              <w:r w:rsidDel="00AB0262">
                <w:delText>uleb128</w:delText>
              </w:r>
            </w:del>
          </w:p>
        </w:tc>
      </w:tr>
      <w:tr w:rsidR="009E734E" w:rsidDel="00AB0262" w14:paraId="76B33AD9" w14:textId="77777777" w:rsidTr="00AA690A">
        <w:trPr>
          <w:cnfStyle w:val="000000100000" w:firstRow="0" w:lastRow="0" w:firstColumn="0" w:lastColumn="0" w:oddVBand="0" w:evenVBand="0" w:oddHBand="1" w:evenHBand="0" w:firstRowFirstColumn="0" w:firstRowLastColumn="0" w:lastRowFirstColumn="0" w:lastRowLastColumn="0"/>
          <w:del w:id="189"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0D0E832B" w14:textId="77777777" w:rsidR="009E734E" w:rsidDel="00AB0262" w:rsidRDefault="009E734E" w:rsidP="009E734E">
            <w:pPr>
              <w:jc w:val="center"/>
              <w:rPr>
                <w:del w:id="190" w:author="Claudiu Zissulescu" w:date="2016-09-30T12:25:00Z"/>
              </w:rPr>
            </w:pPr>
            <w:del w:id="191" w:author="Claudiu Zissulescu" w:date="2016-09-30T12:25:00Z">
              <w:r w:rsidDel="00AB0262">
                <w:delText>23</w:delText>
              </w:r>
            </w:del>
          </w:p>
        </w:tc>
        <w:tc>
          <w:tcPr>
            <w:tcW w:w="3387" w:type="dxa"/>
          </w:tcPr>
          <w:p w14:paraId="00CAD37B"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92" w:author="Claudiu Zissulescu" w:date="2016-09-30T12:25:00Z"/>
                <w:rFonts w:ascii="Calibri" w:hAnsi="Calibri"/>
                <w:color w:val="000000"/>
              </w:rPr>
            </w:pPr>
            <w:del w:id="193" w:author="Claudiu Zissulescu" w:date="2016-09-30T12:25:00Z">
              <w:r w:rsidDel="00AB0262">
                <w:rPr>
                  <w:rFonts w:ascii="Calibri" w:hAnsi="Calibri"/>
                  <w:color w:val="000000"/>
                </w:rPr>
                <w:delText>Tag_ARC_ISA_num_banks</w:delText>
              </w:r>
            </w:del>
          </w:p>
        </w:tc>
        <w:tc>
          <w:tcPr>
            <w:tcW w:w="1502" w:type="dxa"/>
          </w:tcPr>
          <w:p w14:paraId="001FB469"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5B58BF64"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194" w:author="Claudiu Zissulescu" w:date="2016-09-30T12:25:00Z"/>
              </w:rPr>
            </w:pPr>
            <w:del w:id="195" w:author="Claudiu Zissulescu" w:date="2016-09-30T12:25:00Z">
              <w:r w:rsidDel="00AB0262">
                <w:delText>uleb128</w:delText>
              </w:r>
            </w:del>
          </w:p>
        </w:tc>
      </w:tr>
      <w:tr w:rsidR="009E734E" w:rsidDel="00AB0262" w14:paraId="1561150B" w14:textId="77777777" w:rsidTr="00AA690A">
        <w:trPr>
          <w:del w:id="196"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54E59144" w14:textId="77777777" w:rsidR="009E734E" w:rsidDel="00AB0262" w:rsidRDefault="009E734E" w:rsidP="009E734E">
            <w:pPr>
              <w:jc w:val="center"/>
              <w:rPr>
                <w:del w:id="197" w:author="Claudiu Zissulescu" w:date="2016-09-30T12:25:00Z"/>
              </w:rPr>
            </w:pPr>
            <w:del w:id="198" w:author="Claudiu Zissulescu" w:date="2016-09-30T12:25:00Z">
              <w:r w:rsidDel="00AB0262">
                <w:delText>24</w:delText>
              </w:r>
            </w:del>
          </w:p>
        </w:tc>
        <w:tc>
          <w:tcPr>
            <w:tcW w:w="3387" w:type="dxa"/>
          </w:tcPr>
          <w:p w14:paraId="0602B00E"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199" w:author="Claudiu Zissulescu" w:date="2016-09-30T12:25:00Z"/>
                <w:rFonts w:ascii="Calibri" w:hAnsi="Calibri"/>
                <w:color w:val="000000"/>
              </w:rPr>
            </w:pPr>
            <w:del w:id="200" w:author="Claudiu Zissulescu" w:date="2016-09-30T12:25:00Z">
              <w:r w:rsidDel="00AB0262">
                <w:rPr>
                  <w:rFonts w:ascii="Calibri" w:hAnsi="Calibri"/>
                  <w:color w:val="000000"/>
                </w:rPr>
                <w:delText>Tag_ARC_ISA_apex</w:delText>
              </w:r>
            </w:del>
          </w:p>
        </w:tc>
        <w:tc>
          <w:tcPr>
            <w:tcW w:w="1502" w:type="dxa"/>
          </w:tcPr>
          <w:p w14:paraId="3028AE1A"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23ABEAF2"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201" w:author="Claudiu Zissulescu" w:date="2016-09-30T12:25:00Z"/>
              </w:rPr>
            </w:pPr>
            <w:del w:id="202" w:author="Claudiu Zissulescu" w:date="2016-09-30T12:25:00Z">
              <w:r w:rsidDel="00AB0262">
                <w:delText>NTBS</w:delText>
              </w:r>
            </w:del>
          </w:p>
        </w:tc>
      </w:tr>
      <w:tr w:rsidR="009E734E" w:rsidDel="00AB0262" w14:paraId="20A6B710" w14:textId="77777777" w:rsidTr="00AA690A">
        <w:trPr>
          <w:cnfStyle w:val="000000100000" w:firstRow="0" w:lastRow="0" w:firstColumn="0" w:lastColumn="0" w:oddVBand="0" w:evenVBand="0" w:oddHBand="1" w:evenHBand="0" w:firstRowFirstColumn="0" w:firstRowLastColumn="0" w:lastRowFirstColumn="0" w:lastRowLastColumn="0"/>
          <w:del w:id="203"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4870F347" w14:textId="77777777" w:rsidR="009E734E" w:rsidDel="00AB0262" w:rsidRDefault="009E734E" w:rsidP="009E734E">
            <w:pPr>
              <w:jc w:val="center"/>
              <w:rPr>
                <w:del w:id="204" w:author="Claudiu Zissulescu" w:date="2016-09-30T12:25:00Z"/>
              </w:rPr>
            </w:pPr>
            <w:del w:id="205" w:author="Claudiu Zissulescu" w:date="2016-09-30T12:25:00Z">
              <w:r w:rsidDel="00AB0262">
                <w:delText>25</w:delText>
              </w:r>
            </w:del>
          </w:p>
        </w:tc>
        <w:tc>
          <w:tcPr>
            <w:tcW w:w="3387" w:type="dxa"/>
          </w:tcPr>
          <w:p w14:paraId="3031D20C"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206" w:author="Claudiu Zissulescu" w:date="2016-09-30T12:25:00Z"/>
                <w:rFonts w:ascii="Calibri" w:hAnsi="Calibri"/>
                <w:color w:val="000000"/>
              </w:rPr>
            </w:pPr>
            <w:del w:id="207" w:author="Claudiu Zissulescu" w:date="2016-09-30T12:25:00Z">
              <w:r w:rsidDel="00AB0262">
                <w:rPr>
                  <w:rFonts w:ascii="Calibri" w:hAnsi="Calibri"/>
                  <w:color w:val="000000"/>
                </w:rPr>
                <w:delText>Tag_ARC_ISA_dsp</w:delText>
              </w:r>
            </w:del>
          </w:p>
        </w:tc>
        <w:tc>
          <w:tcPr>
            <w:tcW w:w="1502" w:type="dxa"/>
          </w:tcPr>
          <w:p w14:paraId="0253D561" w14:textId="77777777" w:rsidR="009E734E" w:rsidDel="00AB0262" w:rsidRDefault="009E734E" w:rsidP="009E734E">
            <w:pPr>
              <w:jc w:val="center"/>
              <w:cnfStyle w:val="000000100000" w:firstRow="0" w:lastRow="0" w:firstColumn="0" w:lastColumn="0" w:oddVBand="0" w:evenVBand="0" w:oddHBand="1" w:evenHBand="0" w:firstRowFirstColumn="0" w:firstRowLastColumn="0" w:lastRowFirstColumn="0" w:lastRowLastColumn="0"/>
            </w:pPr>
          </w:p>
        </w:tc>
        <w:tc>
          <w:tcPr>
            <w:tcW w:w="3510" w:type="dxa"/>
          </w:tcPr>
          <w:p w14:paraId="652D947F" w14:textId="77777777" w:rsidR="009E734E" w:rsidDel="00AB0262" w:rsidRDefault="009E734E" w:rsidP="009E734E">
            <w:pPr>
              <w:cnfStyle w:val="000000100000" w:firstRow="0" w:lastRow="0" w:firstColumn="0" w:lastColumn="0" w:oddVBand="0" w:evenVBand="0" w:oddHBand="1" w:evenHBand="0" w:firstRowFirstColumn="0" w:firstRowLastColumn="0" w:lastRowFirstColumn="0" w:lastRowLastColumn="0"/>
              <w:rPr>
                <w:del w:id="208" w:author="Claudiu Zissulescu" w:date="2016-09-30T12:25:00Z"/>
              </w:rPr>
            </w:pPr>
            <w:del w:id="209" w:author="Claudiu Zissulescu" w:date="2016-09-30T12:25:00Z">
              <w:r w:rsidDel="00AB0262">
                <w:delText>uleb128</w:delText>
              </w:r>
            </w:del>
          </w:p>
        </w:tc>
      </w:tr>
      <w:tr w:rsidR="009E734E" w:rsidDel="00AB0262" w14:paraId="316BF246" w14:textId="77777777" w:rsidTr="00AA690A">
        <w:trPr>
          <w:del w:id="210" w:author="Claudiu Zissulescu" w:date="2016-09-30T12:25:00Z"/>
        </w:trPr>
        <w:tc>
          <w:tcPr>
            <w:cnfStyle w:val="001000000000" w:firstRow="0" w:lastRow="0" w:firstColumn="1" w:lastColumn="0" w:oddVBand="0" w:evenVBand="0" w:oddHBand="0" w:evenHBand="0" w:firstRowFirstColumn="0" w:firstRowLastColumn="0" w:lastRowFirstColumn="0" w:lastRowLastColumn="0"/>
            <w:tcW w:w="871" w:type="dxa"/>
          </w:tcPr>
          <w:p w14:paraId="36C9B302" w14:textId="77777777" w:rsidR="009E734E" w:rsidDel="00AB0262" w:rsidRDefault="009E734E" w:rsidP="009E734E">
            <w:pPr>
              <w:jc w:val="center"/>
              <w:rPr>
                <w:del w:id="211" w:author="Claudiu Zissulescu" w:date="2016-09-30T12:25:00Z"/>
              </w:rPr>
            </w:pPr>
            <w:del w:id="212" w:author="Claudiu Zissulescu" w:date="2016-09-30T12:25:00Z">
              <w:r w:rsidDel="00AB0262">
                <w:delText>26</w:delText>
              </w:r>
            </w:del>
          </w:p>
        </w:tc>
        <w:tc>
          <w:tcPr>
            <w:tcW w:w="3387" w:type="dxa"/>
          </w:tcPr>
          <w:p w14:paraId="72E53787"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213" w:author="Claudiu Zissulescu" w:date="2016-09-30T12:25:00Z"/>
                <w:rFonts w:ascii="Calibri" w:hAnsi="Calibri"/>
                <w:color w:val="000000"/>
              </w:rPr>
            </w:pPr>
            <w:del w:id="214" w:author="Claudiu Zissulescu" w:date="2016-09-30T12:25:00Z">
              <w:r w:rsidDel="00AB0262">
                <w:rPr>
                  <w:rFonts w:ascii="Calibri" w:hAnsi="Calibri"/>
                  <w:color w:val="000000"/>
                </w:rPr>
                <w:delText>Tag_ARC_ISA_dsp_complex</w:delText>
              </w:r>
            </w:del>
          </w:p>
        </w:tc>
        <w:tc>
          <w:tcPr>
            <w:tcW w:w="1502" w:type="dxa"/>
          </w:tcPr>
          <w:p w14:paraId="5E903425" w14:textId="77777777" w:rsidR="009E734E" w:rsidDel="00AB0262" w:rsidRDefault="009E734E" w:rsidP="009E734E">
            <w:pPr>
              <w:jc w:val="center"/>
              <w:cnfStyle w:val="000000000000" w:firstRow="0" w:lastRow="0" w:firstColumn="0" w:lastColumn="0" w:oddVBand="0" w:evenVBand="0" w:oddHBand="0" w:evenHBand="0" w:firstRowFirstColumn="0" w:firstRowLastColumn="0" w:lastRowFirstColumn="0" w:lastRowLastColumn="0"/>
            </w:pPr>
          </w:p>
        </w:tc>
        <w:tc>
          <w:tcPr>
            <w:tcW w:w="3510" w:type="dxa"/>
          </w:tcPr>
          <w:p w14:paraId="5D2D6441" w14:textId="77777777" w:rsidR="009E734E" w:rsidDel="00AB0262" w:rsidRDefault="009E734E" w:rsidP="009E734E">
            <w:pPr>
              <w:cnfStyle w:val="000000000000" w:firstRow="0" w:lastRow="0" w:firstColumn="0" w:lastColumn="0" w:oddVBand="0" w:evenVBand="0" w:oddHBand="0" w:evenHBand="0" w:firstRowFirstColumn="0" w:firstRowLastColumn="0" w:lastRowFirstColumn="0" w:lastRowLastColumn="0"/>
              <w:rPr>
                <w:del w:id="215" w:author="Claudiu Zissulescu" w:date="2016-09-30T12:25:00Z"/>
              </w:rPr>
            </w:pPr>
            <w:del w:id="216" w:author="Claudiu Zissulescu" w:date="2016-09-30T12:25:00Z">
              <w:r w:rsidDel="00AB0262">
                <w:delText>uleb128</w:delText>
              </w:r>
            </w:del>
          </w:p>
        </w:tc>
      </w:tr>
      <w:tr w:rsidR="009E734E" w14:paraId="1862C7C1"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153A270C" w14:textId="77777777" w:rsidR="009E734E" w:rsidRDefault="00EA14AB" w:rsidP="009E734E">
            <w:pPr>
              <w:jc w:val="center"/>
            </w:pPr>
            <w:r>
              <w:t>9</w:t>
            </w:r>
          </w:p>
        </w:tc>
        <w:tc>
          <w:tcPr>
            <w:tcW w:w="3387" w:type="dxa"/>
          </w:tcPr>
          <w:p w14:paraId="72F8B300"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Tag_ARC_ABI_osver</w:t>
            </w:r>
          </w:p>
        </w:tc>
        <w:tc>
          <w:tcPr>
            <w:tcW w:w="1502" w:type="dxa"/>
          </w:tcPr>
          <w:p w14:paraId="49F7F751"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48D7C30E"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359B5D21"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2095FE86" w14:textId="77777777" w:rsidR="009E734E" w:rsidRDefault="00EA14AB" w:rsidP="009E734E">
            <w:pPr>
              <w:jc w:val="center"/>
            </w:pPr>
            <w:r>
              <w:t>10</w:t>
            </w:r>
          </w:p>
        </w:tc>
        <w:tc>
          <w:tcPr>
            <w:tcW w:w="3387" w:type="dxa"/>
          </w:tcPr>
          <w:p w14:paraId="35521221"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Tag_ARC_ABI_sda</w:t>
            </w:r>
          </w:p>
        </w:tc>
        <w:tc>
          <w:tcPr>
            <w:tcW w:w="1502" w:type="dxa"/>
          </w:tcPr>
          <w:p w14:paraId="288E3F5A"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74211E7B"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uleb128</w:t>
            </w:r>
          </w:p>
        </w:tc>
      </w:tr>
      <w:tr w:rsidR="009E734E" w14:paraId="085BD63D"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4508BFD" w14:textId="77777777" w:rsidR="009E734E" w:rsidRDefault="00EA14AB" w:rsidP="00EA14AB">
            <w:pPr>
              <w:jc w:val="center"/>
            </w:pPr>
            <w:r>
              <w:t>11</w:t>
            </w:r>
          </w:p>
        </w:tc>
        <w:tc>
          <w:tcPr>
            <w:tcW w:w="3387" w:type="dxa"/>
          </w:tcPr>
          <w:p w14:paraId="411729F3"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Tag_ARC_ABI_pic</w:t>
            </w:r>
          </w:p>
        </w:tc>
        <w:tc>
          <w:tcPr>
            <w:tcW w:w="1502" w:type="dxa"/>
          </w:tcPr>
          <w:p w14:paraId="30B11C3B"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1594CBD1"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72A0A02A"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4636964F" w14:textId="77777777" w:rsidR="009E734E" w:rsidRDefault="00EA14AB" w:rsidP="009E734E">
            <w:pPr>
              <w:jc w:val="center"/>
            </w:pPr>
            <w:r>
              <w:t>12</w:t>
            </w:r>
          </w:p>
        </w:tc>
        <w:tc>
          <w:tcPr>
            <w:tcW w:w="3387" w:type="dxa"/>
          </w:tcPr>
          <w:p w14:paraId="37313EB9"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Tag_ARC_ABI_tls</w:t>
            </w:r>
          </w:p>
        </w:tc>
        <w:tc>
          <w:tcPr>
            <w:tcW w:w="1502" w:type="dxa"/>
          </w:tcPr>
          <w:p w14:paraId="774019DE"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712D519B"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uleb128</w:t>
            </w:r>
          </w:p>
        </w:tc>
      </w:tr>
      <w:tr w:rsidR="009E734E" w14:paraId="67ECC818"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172D6B03" w14:textId="77777777" w:rsidR="009E734E" w:rsidRDefault="00EA14AB" w:rsidP="009E734E">
            <w:pPr>
              <w:jc w:val="center"/>
            </w:pPr>
            <w:r>
              <w:t>13</w:t>
            </w:r>
          </w:p>
        </w:tc>
        <w:tc>
          <w:tcPr>
            <w:tcW w:w="3387" w:type="dxa"/>
          </w:tcPr>
          <w:p w14:paraId="446F2064"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Tag_ARC_ABI_enumsize</w:t>
            </w:r>
          </w:p>
        </w:tc>
        <w:tc>
          <w:tcPr>
            <w:tcW w:w="1502" w:type="dxa"/>
          </w:tcPr>
          <w:p w14:paraId="763A6F0C"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3AC30D94"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00BA5779"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01C53F0D" w14:textId="77777777" w:rsidR="009E734E" w:rsidRDefault="00EA14AB" w:rsidP="009E734E">
            <w:pPr>
              <w:jc w:val="center"/>
            </w:pPr>
            <w:r>
              <w:t>14</w:t>
            </w:r>
          </w:p>
        </w:tc>
        <w:tc>
          <w:tcPr>
            <w:tcW w:w="3387" w:type="dxa"/>
          </w:tcPr>
          <w:p w14:paraId="071092A5"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Tag_ARC_ABI_exceptions</w:t>
            </w:r>
          </w:p>
        </w:tc>
        <w:tc>
          <w:tcPr>
            <w:tcW w:w="1502" w:type="dxa"/>
          </w:tcPr>
          <w:p w14:paraId="21D66AE9"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39D02222"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uleb128</w:t>
            </w:r>
          </w:p>
        </w:tc>
      </w:tr>
      <w:tr w:rsidR="009E734E" w14:paraId="401CE26F"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07BA61FA" w14:textId="77777777" w:rsidR="009E734E" w:rsidRDefault="00EA14AB" w:rsidP="009E734E">
            <w:pPr>
              <w:jc w:val="center"/>
            </w:pPr>
            <w:r>
              <w:t>15</w:t>
            </w:r>
          </w:p>
        </w:tc>
        <w:tc>
          <w:tcPr>
            <w:tcW w:w="3387" w:type="dxa"/>
          </w:tcPr>
          <w:p w14:paraId="144D5CF6"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Tag_ARC_ABI_double_size</w:t>
            </w:r>
          </w:p>
        </w:tc>
        <w:tc>
          <w:tcPr>
            <w:tcW w:w="1502" w:type="dxa"/>
          </w:tcPr>
          <w:p w14:paraId="76F3FDA0"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0955EAC9"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9E734E" w14:paraId="2BB88F2E"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2F2785C1" w14:textId="77777777" w:rsidR="009E734E" w:rsidRDefault="00EA14AB" w:rsidP="009E734E">
            <w:pPr>
              <w:jc w:val="center"/>
            </w:pPr>
            <w:r>
              <w:t>16</w:t>
            </w:r>
          </w:p>
        </w:tc>
        <w:tc>
          <w:tcPr>
            <w:tcW w:w="3387" w:type="dxa"/>
          </w:tcPr>
          <w:p w14:paraId="1A431741"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Tag_ARC_ISA_config</w:t>
            </w:r>
          </w:p>
        </w:tc>
        <w:tc>
          <w:tcPr>
            <w:tcW w:w="1502" w:type="dxa"/>
          </w:tcPr>
          <w:p w14:paraId="1ADFDFCC"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19995E04"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NTBS</w:t>
            </w:r>
          </w:p>
        </w:tc>
      </w:tr>
      <w:tr w:rsidR="009E734E" w14:paraId="75E1AB11"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62599560" w14:textId="77777777" w:rsidR="009E734E" w:rsidRDefault="00EA14AB" w:rsidP="009E734E">
            <w:pPr>
              <w:jc w:val="center"/>
            </w:pPr>
            <w:r>
              <w:t>17</w:t>
            </w:r>
          </w:p>
        </w:tc>
        <w:tc>
          <w:tcPr>
            <w:tcW w:w="3387" w:type="dxa"/>
          </w:tcPr>
          <w:p w14:paraId="21C47086"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Tag_ARC_ISA_apex</w:t>
            </w:r>
          </w:p>
        </w:tc>
        <w:tc>
          <w:tcPr>
            <w:tcW w:w="1502" w:type="dxa"/>
          </w:tcPr>
          <w:p w14:paraId="081D86B2"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6FC50F1C"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NTBS</w:t>
            </w:r>
          </w:p>
        </w:tc>
      </w:tr>
      <w:tr w:rsidR="009E734E" w14:paraId="7286DD19"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6D6C9BCA" w14:textId="77777777" w:rsidR="009E734E" w:rsidRDefault="00EA14AB" w:rsidP="009E734E">
            <w:pPr>
              <w:jc w:val="center"/>
            </w:pPr>
            <w:r>
              <w:t>18</w:t>
            </w:r>
          </w:p>
        </w:tc>
        <w:tc>
          <w:tcPr>
            <w:tcW w:w="3387" w:type="dxa"/>
          </w:tcPr>
          <w:p w14:paraId="7AA194E2"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Tag_ARC_ISA_mpy_option</w:t>
            </w:r>
          </w:p>
        </w:tc>
        <w:tc>
          <w:tcPr>
            <w:tcW w:w="1502" w:type="dxa"/>
          </w:tcPr>
          <w:p w14:paraId="23D98FB9"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6C6B7C27" w14:textId="77777777" w:rsidR="009E734E" w:rsidRDefault="009E734E" w:rsidP="009E734E">
            <w:pPr>
              <w:cnfStyle w:val="000000000000" w:firstRow="0" w:lastRow="0" w:firstColumn="0" w:lastColumn="0" w:oddVBand="0" w:evenVBand="0" w:oddHBand="0" w:evenHBand="0" w:firstRowFirstColumn="0" w:firstRowLastColumn="0" w:lastRowFirstColumn="0" w:lastRowLastColumn="0"/>
            </w:pPr>
            <w:r>
              <w:t>uleb128</w:t>
            </w:r>
          </w:p>
        </w:tc>
      </w:tr>
      <w:tr w:rsidR="009E734E" w14:paraId="6D53C9F8"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3ADD0EE1" w14:textId="77777777" w:rsidR="009E734E" w:rsidRDefault="00EA14AB" w:rsidP="009E734E">
            <w:pPr>
              <w:jc w:val="center"/>
            </w:pPr>
            <w:r>
              <w:t>19</w:t>
            </w:r>
          </w:p>
        </w:tc>
        <w:tc>
          <w:tcPr>
            <w:tcW w:w="3387" w:type="dxa"/>
          </w:tcPr>
          <w:p w14:paraId="4D909EE3"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Tag_ARC_ISA_lpc_size</w:t>
            </w:r>
          </w:p>
        </w:tc>
        <w:tc>
          <w:tcPr>
            <w:tcW w:w="1502" w:type="dxa"/>
          </w:tcPr>
          <w:p w14:paraId="402C3971" w14:textId="77777777" w:rsidR="009E734E" w:rsidRDefault="009E734E"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7BA468C2" w14:textId="590E3789" w:rsidR="004B0FE7" w:rsidRDefault="009E734E" w:rsidP="009E734E">
            <w:pPr>
              <w:cnfStyle w:val="000000100000" w:firstRow="0" w:lastRow="0" w:firstColumn="0" w:lastColumn="0" w:oddVBand="0" w:evenVBand="0" w:oddHBand="1" w:evenHBand="0" w:firstRowFirstColumn="0" w:firstRowLastColumn="0" w:lastRowFirstColumn="0" w:lastRowLastColumn="0"/>
            </w:pPr>
            <w:r>
              <w:t>uleb128</w:t>
            </w:r>
          </w:p>
        </w:tc>
      </w:tr>
      <w:tr w:rsidR="004B0FE7" w14:paraId="0AC3F823" w14:textId="77777777" w:rsidTr="00AA690A">
        <w:tc>
          <w:tcPr>
            <w:cnfStyle w:val="001000000000" w:firstRow="0" w:lastRow="0" w:firstColumn="1" w:lastColumn="0" w:oddVBand="0" w:evenVBand="0" w:oddHBand="0" w:evenHBand="0" w:firstRowFirstColumn="0" w:firstRowLastColumn="0" w:lastRowFirstColumn="0" w:lastRowLastColumn="0"/>
            <w:tcW w:w="871" w:type="dxa"/>
          </w:tcPr>
          <w:p w14:paraId="221D45DA" w14:textId="471E4D15" w:rsidR="004B0FE7" w:rsidRDefault="004B0FE7" w:rsidP="009E734E">
            <w:pPr>
              <w:jc w:val="center"/>
            </w:pPr>
            <w:r>
              <w:t>20</w:t>
            </w:r>
          </w:p>
        </w:tc>
        <w:tc>
          <w:tcPr>
            <w:tcW w:w="3387" w:type="dxa"/>
          </w:tcPr>
          <w:p w14:paraId="580D6EFF" w14:textId="695AD1DC" w:rsidR="004B0FE7" w:rsidRDefault="004B0FE7" w:rsidP="009E734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Tag_ARC_ATR_version</w:t>
            </w:r>
          </w:p>
        </w:tc>
        <w:tc>
          <w:tcPr>
            <w:tcW w:w="1502" w:type="dxa"/>
          </w:tcPr>
          <w:p w14:paraId="16680C53" w14:textId="28DC5131" w:rsidR="004B0FE7" w:rsidRDefault="004B0FE7" w:rsidP="009E734E">
            <w:pPr>
              <w:cnfStyle w:val="000000000000" w:firstRow="0" w:lastRow="0" w:firstColumn="0" w:lastColumn="0" w:oddVBand="0" w:evenVBand="0" w:oddHBand="0" w:evenHBand="0" w:firstRowFirstColumn="0" w:firstRowLastColumn="0" w:lastRowFirstColumn="0" w:lastRowLastColumn="0"/>
            </w:pPr>
            <w:r>
              <w:t>Public</w:t>
            </w:r>
          </w:p>
        </w:tc>
        <w:tc>
          <w:tcPr>
            <w:tcW w:w="3510" w:type="dxa"/>
          </w:tcPr>
          <w:p w14:paraId="30AD7DE8" w14:textId="7920477E" w:rsidR="004B0FE7" w:rsidRDefault="004B0FE7" w:rsidP="009E734E">
            <w:pPr>
              <w:cnfStyle w:val="000000000000" w:firstRow="0" w:lastRow="0" w:firstColumn="0" w:lastColumn="0" w:oddVBand="0" w:evenVBand="0" w:oddHBand="0" w:evenHBand="0" w:firstRowFirstColumn="0" w:firstRowLastColumn="0" w:lastRowFirstColumn="0" w:lastRowLastColumn="0"/>
            </w:pPr>
            <w:r>
              <w:t>uleb128</w:t>
            </w:r>
          </w:p>
        </w:tc>
      </w:tr>
      <w:tr w:rsidR="00F65934" w14:paraId="1D7BA9AB" w14:textId="77777777" w:rsidTr="00AA6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3A5D3544" w14:textId="32E24460" w:rsidR="00F65934" w:rsidRDefault="00F65934" w:rsidP="009E734E">
            <w:pPr>
              <w:jc w:val="center"/>
            </w:pPr>
            <w:r>
              <w:t>21</w:t>
            </w:r>
          </w:p>
        </w:tc>
        <w:tc>
          <w:tcPr>
            <w:tcW w:w="3387" w:type="dxa"/>
          </w:tcPr>
          <w:p w14:paraId="24D14A32" w14:textId="2FAFC40E" w:rsidR="00F65934" w:rsidRDefault="00F65934" w:rsidP="009E734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Tag_ARC_ABI_pack_struct</w:t>
            </w:r>
          </w:p>
        </w:tc>
        <w:tc>
          <w:tcPr>
            <w:tcW w:w="1502" w:type="dxa"/>
          </w:tcPr>
          <w:p w14:paraId="0C182780" w14:textId="40DE0A15" w:rsidR="00F65934" w:rsidRDefault="00F65934" w:rsidP="009E734E">
            <w:pPr>
              <w:cnfStyle w:val="000000100000" w:firstRow="0" w:lastRow="0" w:firstColumn="0" w:lastColumn="0" w:oddVBand="0" w:evenVBand="0" w:oddHBand="1" w:evenHBand="0" w:firstRowFirstColumn="0" w:firstRowLastColumn="0" w:lastRowFirstColumn="0" w:lastRowLastColumn="0"/>
            </w:pPr>
            <w:r>
              <w:t>Public</w:t>
            </w:r>
          </w:p>
        </w:tc>
        <w:tc>
          <w:tcPr>
            <w:tcW w:w="3510" w:type="dxa"/>
          </w:tcPr>
          <w:p w14:paraId="15B009FB" w14:textId="21363EA4" w:rsidR="00F65934" w:rsidRDefault="00F65934" w:rsidP="009E734E">
            <w:pPr>
              <w:cnfStyle w:val="000000100000" w:firstRow="0" w:lastRow="0" w:firstColumn="0" w:lastColumn="0" w:oddVBand="0" w:evenVBand="0" w:oddHBand="1" w:evenHBand="0" w:firstRowFirstColumn="0" w:firstRowLastColumn="0" w:lastRowFirstColumn="0" w:lastRowLastColumn="0"/>
            </w:pPr>
            <w:r>
              <w:t>u</w:t>
            </w:r>
            <w:bookmarkStart w:id="217" w:name="_GoBack"/>
            <w:bookmarkEnd w:id="217"/>
            <w:r>
              <w:t>leb128</w:t>
            </w:r>
          </w:p>
        </w:tc>
      </w:tr>
    </w:tbl>
    <w:p w14:paraId="427813B9" w14:textId="77777777" w:rsidR="001A56FF" w:rsidRDefault="001A56FF" w:rsidP="001A56FF"/>
    <w:p w14:paraId="139977F3" w14:textId="77777777" w:rsidR="001A56FF" w:rsidRDefault="001A56FF" w:rsidP="001A56FF">
      <w:pPr>
        <w:pStyle w:val="Heading2"/>
      </w:pPr>
      <w:r>
        <w:t>ARC Platform configuration.</w:t>
      </w:r>
    </w:p>
    <w:p w14:paraId="019B73A8" w14:textId="77777777" w:rsidR="001A56FF" w:rsidRDefault="001A56FF" w:rsidP="001A56FF">
      <w:pPr>
        <w:pStyle w:val="Heading3"/>
      </w:pPr>
      <w:r>
        <w:t>Tag_ARC_PCS_config</w:t>
      </w:r>
    </w:p>
    <w:p w14:paraId="43B0A75B" w14:textId="77777777" w:rsidR="001A56FF" w:rsidRDefault="00C72381" w:rsidP="001A56FF">
      <w:ins w:id="218" w:author="Francois Bedard" w:date="2017-03-15T15:44:00Z">
        <w:r>
          <w:t>Defines the</w:t>
        </w:r>
      </w:ins>
      <w:del w:id="219" w:author="Francois Bedard" w:date="2017-03-15T15:44:00Z">
        <w:r w:rsidR="001A56FF" w:rsidDel="00C72381">
          <w:delText>T</w:delText>
        </w:r>
      </w:del>
      <w:r w:rsidR="001A56FF">
        <w:t>he intended use of the produced object. This attribute is required. An absent value will cause errors when linking with anything else than absent/non standard.</w:t>
      </w:r>
    </w:p>
    <w:tbl>
      <w:tblPr>
        <w:tblStyle w:val="ListTable2-Accent3"/>
        <w:tblW w:w="9900" w:type="dxa"/>
        <w:tblLook w:val="04A0" w:firstRow="1" w:lastRow="0" w:firstColumn="1" w:lastColumn="0" w:noHBand="0" w:noVBand="1"/>
      </w:tblPr>
      <w:tblGrid>
        <w:gridCol w:w="960"/>
        <w:gridCol w:w="4160"/>
        <w:gridCol w:w="1300"/>
        <w:gridCol w:w="969"/>
        <w:gridCol w:w="2511"/>
      </w:tblGrid>
      <w:tr w:rsidR="001A56FF" w:rsidRPr="000C21C9" w14:paraId="6EAE3B16" w14:textId="77777777" w:rsidTr="00C03719">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13828" w14:textId="77777777" w:rsidR="001A56FF" w:rsidRPr="000C21C9" w:rsidRDefault="001A56FF" w:rsidP="00C03719">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0EA443A1" w14:textId="77777777" w:rsidR="001A56FF" w:rsidRPr="000C21C9" w:rsidRDefault="001A56FF" w:rsidP="00C037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4EC33CF2" w14:textId="77777777" w:rsidR="001A56FF" w:rsidRPr="000C21C9" w:rsidRDefault="001A56FF" w:rsidP="00C037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3305F85D" w14:textId="77777777" w:rsidR="001A56FF" w:rsidRPr="000C21C9" w:rsidRDefault="001A56FF" w:rsidP="00C03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0715E992" w14:textId="77777777" w:rsidR="001A56FF" w:rsidRPr="000C21C9" w:rsidRDefault="001A56FF" w:rsidP="00C037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1A56FF" w:rsidRPr="000C21C9" w14:paraId="3A7D609F" w14:textId="77777777" w:rsidTr="00C03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1DABE9" w14:textId="77777777" w:rsidR="001A56FF" w:rsidRPr="000C21C9" w:rsidRDefault="001A56FF" w:rsidP="00C03719">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4</w:t>
            </w:r>
          </w:p>
        </w:tc>
        <w:tc>
          <w:tcPr>
            <w:tcW w:w="4160" w:type="dxa"/>
            <w:noWrap/>
            <w:hideMark/>
          </w:tcPr>
          <w:p w14:paraId="6658D94B"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PCS_config</w:t>
            </w:r>
          </w:p>
        </w:tc>
        <w:tc>
          <w:tcPr>
            <w:tcW w:w="1300" w:type="dxa"/>
            <w:noWrap/>
            <w:hideMark/>
          </w:tcPr>
          <w:p w14:paraId="7994EF4E"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61AD741A" w14:textId="77777777" w:rsidR="001A56FF" w:rsidRPr="000C21C9" w:rsidRDefault="001A56FF" w:rsidP="00C037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564BF185"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r>
              <w:rPr>
                <w:rFonts w:ascii="Calibri" w:eastAsia="Times New Roman" w:hAnsi="Calibri" w:cs="Times New Roman"/>
                <w:color w:val="000000"/>
                <w:lang w:eastAsia="en-US"/>
              </w:rPr>
              <w:t>/Non standard</w:t>
            </w:r>
          </w:p>
        </w:tc>
      </w:tr>
      <w:tr w:rsidR="001A56FF" w:rsidRPr="000C21C9" w14:paraId="6E7DA95B" w14:textId="77777777" w:rsidTr="00C037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F07D6A" w14:textId="77777777" w:rsidR="001A56FF" w:rsidRPr="000C21C9" w:rsidRDefault="001A56FF" w:rsidP="00C03719">
            <w:pPr>
              <w:rPr>
                <w:rFonts w:ascii="Times New Roman" w:eastAsia="Times New Roman" w:hAnsi="Times New Roman" w:cs="Times New Roman"/>
                <w:sz w:val="20"/>
                <w:szCs w:val="20"/>
                <w:lang w:eastAsia="en-US"/>
              </w:rPr>
            </w:pPr>
          </w:p>
        </w:tc>
        <w:tc>
          <w:tcPr>
            <w:tcW w:w="4160" w:type="dxa"/>
            <w:noWrap/>
            <w:hideMark/>
          </w:tcPr>
          <w:p w14:paraId="03083A8E" w14:textId="77777777" w:rsidR="001A56FF" w:rsidRPr="000C21C9" w:rsidRDefault="001A56FF" w:rsidP="00C037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6DBB148D" w14:textId="77777777" w:rsidR="001A56FF" w:rsidRPr="000C21C9" w:rsidRDefault="001A56FF" w:rsidP="00C037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3D10638E" w14:textId="77777777" w:rsidR="001A56FF" w:rsidRPr="000C21C9" w:rsidRDefault="001A56FF" w:rsidP="00C037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38C81295" w14:textId="77777777" w:rsidR="001A56FF" w:rsidRPr="000C21C9" w:rsidRDefault="001A56FF" w:rsidP="00C037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Bare-metal/mwdt</w:t>
            </w:r>
          </w:p>
        </w:tc>
      </w:tr>
      <w:tr w:rsidR="001A56FF" w:rsidRPr="000C21C9" w14:paraId="18B07104" w14:textId="77777777" w:rsidTr="00C03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65D6EFFB" w14:textId="77777777" w:rsidR="001A56FF" w:rsidRPr="000C21C9" w:rsidRDefault="001A56FF" w:rsidP="00C03719">
            <w:pPr>
              <w:rPr>
                <w:rFonts w:ascii="Times New Roman" w:eastAsia="Times New Roman" w:hAnsi="Times New Roman" w:cs="Times New Roman"/>
                <w:sz w:val="20"/>
                <w:szCs w:val="20"/>
                <w:lang w:eastAsia="en-US"/>
              </w:rPr>
            </w:pPr>
          </w:p>
        </w:tc>
        <w:tc>
          <w:tcPr>
            <w:tcW w:w="4160" w:type="dxa"/>
            <w:noWrap/>
          </w:tcPr>
          <w:p w14:paraId="01C16DFE"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74A55BC6"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06BEA51C" w14:textId="77777777" w:rsidR="001A56FF" w:rsidRPr="000C21C9" w:rsidRDefault="001A56FF" w:rsidP="00C037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2511" w:type="dxa"/>
            <w:noWrap/>
          </w:tcPr>
          <w:p w14:paraId="5AD0D60C" w14:textId="77777777" w:rsidR="001A56FF" w:rsidRDefault="001A56FF" w:rsidP="00C037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Bare-metal/newlib</w:t>
            </w:r>
          </w:p>
        </w:tc>
      </w:tr>
      <w:tr w:rsidR="001A56FF" w:rsidRPr="000C21C9" w14:paraId="4FD19BA3" w14:textId="77777777" w:rsidTr="00C03719">
        <w:trPr>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43EC5416" w14:textId="77777777" w:rsidR="001A56FF" w:rsidRPr="000C21C9" w:rsidRDefault="001A56FF" w:rsidP="00C03719">
            <w:pPr>
              <w:rPr>
                <w:rFonts w:ascii="Times New Roman" w:eastAsia="Times New Roman" w:hAnsi="Times New Roman" w:cs="Times New Roman"/>
                <w:sz w:val="20"/>
                <w:szCs w:val="20"/>
                <w:lang w:eastAsia="en-US"/>
              </w:rPr>
            </w:pPr>
          </w:p>
        </w:tc>
        <w:tc>
          <w:tcPr>
            <w:tcW w:w="4160" w:type="dxa"/>
            <w:noWrap/>
          </w:tcPr>
          <w:p w14:paraId="5C629B38" w14:textId="77777777" w:rsidR="001A56FF" w:rsidRPr="000C21C9" w:rsidRDefault="001A56FF" w:rsidP="00C037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4DE99B45" w14:textId="77777777" w:rsidR="001A56FF" w:rsidRPr="000C21C9" w:rsidRDefault="001A56FF" w:rsidP="00C037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15F67D70" w14:textId="77777777" w:rsidR="001A56FF" w:rsidRDefault="001A56FF" w:rsidP="00C037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2511" w:type="dxa"/>
            <w:noWrap/>
          </w:tcPr>
          <w:p w14:paraId="2C36DD39" w14:textId="77777777" w:rsidR="001A56FF" w:rsidRDefault="001A56FF" w:rsidP="00C037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Linux/uclibc</w:t>
            </w:r>
          </w:p>
        </w:tc>
      </w:tr>
      <w:tr w:rsidR="001A56FF" w:rsidRPr="000C21C9" w14:paraId="25AB5601" w14:textId="77777777" w:rsidTr="00C03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374CA471" w14:textId="77777777" w:rsidR="001A56FF" w:rsidRPr="000C21C9" w:rsidRDefault="001A56FF" w:rsidP="00C03719">
            <w:pPr>
              <w:rPr>
                <w:rFonts w:ascii="Times New Roman" w:eastAsia="Times New Roman" w:hAnsi="Times New Roman" w:cs="Times New Roman"/>
                <w:sz w:val="20"/>
                <w:szCs w:val="20"/>
                <w:lang w:eastAsia="en-US"/>
              </w:rPr>
            </w:pPr>
          </w:p>
        </w:tc>
        <w:tc>
          <w:tcPr>
            <w:tcW w:w="4160" w:type="dxa"/>
            <w:noWrap/>
          </w:tcPr>
          <w:p w14:paraId="124D4FEE"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3B001EE0" w14:textId="77777777" w:rsidR="001A56FF" w:rsidRPr="000C21C9" w:rsidRDefault="001A56FF" w:rsidP="00C037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0EAD40CF" w14:textId="77777777" w:rsidR="001A56FF" w:rsidRDefault="001A56FF" w:rsidP="00C037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p>
        </w:tc>
        <w:tc>
          <w:tcPr>
            <w:tcW w:w="2511" w:type="dxa"/>
            <w:noWrap/>
          </w:tcPr>
          <w:p w14:paraId="279BF8FA" w14:textId="77777777" w:rsidR="001A56FF" w:rsidRDefault="001A56FF" w:rsidP="00C037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Linux/glibc</w:t>
            </w:r>
          </w:p>
        </w:tc>
      </w:tr>
    </w:tbl>
    <w:p w14:paraId="390F2D45" w14:textId="77777777" w:rsidR="001A56FF" w:rsidRDefault="001A56FF" w:rsidP="001A56FF">
      <w:pPr>
        <w:pStyle w:val="Heading2"/>
        <w:numPr>
          <w:ilvl w:val="0"/>
          <w:numId w:val="0"/>
        </w:numPr>
        <w:ind w:left="576" w:hanging="576"/>
      </w:pPr>
    </w:p>
    <w:p w14:paraId="16487FCB" w14:textId="77777777" w:rsidR="006B271B" w:rsidRDefault="000C21C9" w:rsidP="000C21C9">
      <w:pPr>
        <w:pStyle w:val="Heading2"/>
      </w:pPr>
      <w:r>
        <w:t>ARC target related attributes</w:t>
      </w:r>
    </w:p>
    <w:p w14:paraId="765B4C69" w14:textId="77777777" w:rsidR="000C21C9" w:rsidDel="00AB0262" w:rsidRDefault="000C21C9" w:rsidP="000C21C9">
      <w:pPr>
        <w:pStyle w:val="Heading3"/>
        <w:rPr>
          <w:del w:id="220" w:author="Claudiu Zissulescu" w:date="2016-09-30T12:26:00Z"/>
          <w:rFonts w:ascii="Calibri" w:hAnsi="Calibri"/>
          <w:color w:val="000000"/>
        </w:rPr>
      </w:pPr>
      <w:del w:id="221" w:author="Claudiu Zissulescu" w:date="2016-09-30T12:26:00Z">
        <w:r w:rsidDel="00AB0262">
          <w:rPr>
            <w:rFonts w:ascii="Calibri" w:hAnsi="Calibri"/>
            <w:color w:val="000000"/>
          </w:rPr>
          <w:delText>Tag_ARC_ISA_extended_arithmetic</w:delText>
        </w:r>
      </w:del>
    </w:p>
    <w:p w14:paraId="278F44CB" w14:textId="77777777" w:rsidR="009710E6" w:rsidRPr="000C21C9" w:rsidDel="00AB0262" w:rsidRDefault="009710E6" w:rsidP="009710E6">
      <w:pPr>
        <w:rPr>
          <w:del w:id="222" w:author="Claudiu Zissulescu" w:date="2016-09-30T12:26:00Z"/>
        </w:rPr>
      </w:pPr>
      <w:del w:id="223" w:author="Claudiu Zissulescu" w:date="2016-09-30T12:26:00Z">
        <w:r w:rsidDel="00AB0262">
          <w:delText>The extended arithmetic instructions are built in to the ARC 700 processor and provide additional data formats, instructions and condition codes.  The ARC 600 processor supports the extended arithmetic data formats when the optional extended arithmetic instruction library is used.</w:delText>
        </w:r>
      </w:del>
    </w:p>
    <w:tbl>
      <w:tblPr>
        <w:tblStyle w:val="ListTable2-Accent3"/>
        <w:tblW w:w="9720" w:type="dxa"/>
        <w:tblLook w:val="04A0" w:firstRow="1" w:lastRow="0" w:firstColumn="1" w:lastColumn="0" w:noHBand="0" w:noVBand="1"/>
      </w:tblPr>
      <w:tblGrid>
        <w:gridCol w:w="960"/>
        <w:gridCol w:w="4160"/>
        <w:gridCol w:w="1300"/>
        <w:gridCol w:w="969"/>
        <w:gridCol w:w="2331"/>
      </w:tblGrid>
      <w:tr w:rsidR="00212458" w:rsidRPr="000C21C9" w:rsidDel="00AB0262" w14:paraId="55C30054" w14:textId="77777777" w:rsidTr="00212458">
        <w:trPr>
          <w:cnfStyle w:val="100000000000" w:firstRow="1" w:lastRow="0" w:firstColumn="0" w:lastColumn="0" w:oddVBand="0" w:evenVBand="0" w:oddHBand="0" w:evenHBand="0" w:firstRowFirstColumn="0" w:firstRowLastColumn="0" w:lastRowFirstColumn="0" w:lastRowLastColumn="0"/>
          <w:trHeight w:val="600"/>
          <w:del w:id="22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4EE1E9" w14:textId="77777777" w:rsidR="00212458" w:rsidRPr="000C21C9" w:rsidDel="00AB0262" w:rsidRDefault="00212458" w:rsidP="000C21C9">
            <w:pPr>
              <w:rPr>
                <w:del w:id="225" w:author="Claudiu Zissulescu" w:date="2016-09-30T12:26:00Z"/>
                <w:rFonts w:ascii="Calibri" w:eastAsia="Times New Roman" w:hAnsi="Calibri" w:cs="Times New Roman"/>
                <w:color w:val="000000"/>
                <w:lang w:eastAsia="en-US"/>
              </w:rPr>
            </w:pPr>
            <w:del w:id="226"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733D6A07" w14:textId="77777777" w:rsidR="00212458" w:rsidRPr="000C21C9" w:rsidDel="00AB0262" w:rsidRDefault="00212458" w:rsidP="000C21C9">
            <w:pPr>
              <w:cnfStyle w:val="100000000000" w:firstRow="1" w:lastRow="0" w:firstColumn="0" w:lastColumn="0" w:oddVBand="0" w:evenVBand="0" w:oddHBand="0" w:evenHBand="0" w:firstRowFirstColumn="0" w:firstRowLastColumn="0" w:lastRowFirstColumn="0" w:lastRowLastColumn="0"/>
              <w:rPr>
                <w:del w:id="227" w:author="Claudiu Zissulescu" w:date="2016-09-30T12:26:00Z"/>
                <w:rFonts w:ascii="Calibri" w:eastAsia="Times New Roman" w:hAnsi="Calibri" w:cs="Times New Roman"/>
                <w:color w:val="000000"/>
                <w:lang w:eastAsia="en-US"/>
              </w:rPr>
            </w:pPr>
            <w:del w:id="228"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16198C33" w14:textId="77777777" w:rsidR="00212458" w:rsidRPr="000C21C9" w:rsidDel="00AB0262" w:rsidRDefault="00212458" w:rsidP="000C21C9">
            <w:pPr>
              <w:cnfStyle w:val="100000000000" w:firstRow="1" w:lastRow="0" w:firstColumn="0" w:lastColumn="0" w:oddVBand="0" w:evenVBand="0" w:oddHBand="0" w:evenHBand="0" w:firstRowFirstColumn="0" w:firstRowLastColumn="0" w:lastRowFirstColumn="0" w:lastRowLastColumn="0"/>
              <w:rPr>
                <w:del w:id="229" w:author="Claudiu Zissulescu" w:date="2016-09-30T12:26:00Z"/>
                <w:rFonts w:ascii="Calibri" w:eastAsia="Times New Roman" w:hAnsi="Calibri" w:cs="Times New Roman"/>
                <w:color w:val="000000"/>
                <w:lang w:eastAsia="en-US"/>
              </w:rPr>
            </w:pPr>
            <w:del w:id="230"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6D244B87" w14:textId="77777777" w:rsidR="00212458" w:rsidRPr="000C21C9" w:rsidDel="00AB0262" w:rsidRDefault="00212458" w:rsidP="000C21C9">
            <w:pPr>
              <w:jc w:val="center"/>
              <w:cnfStyle w:val="100000000000" w:firstRow="1" w:lastRow="0" w:firstColumn="0" w:lastColumn="0" w:oddVBand="0" w:evenVBand="0" w:oddHBand="0" w:evenHBand="0" w:firstRowFirstColumn="0" w:firstRowLastColumn="0" w:lastRowFirstColumn="0" w:lastRowLastColumn="0"/>
              <w:rPr>
                <w:del w:id="231" w:author="Claudiu Zissulescu" w:date="2016-09-30T12:26:00Z"/>
                <w:rFonts w:ascii="Calibri" w:eastAsia="Times New Roman" w:hAnsi="Calibri" w:cs="Times New Roman"/>
                <w:color w:val="000000"/>
                <w:lang w:eastAsia="en-US"/>
              </w:rPr>
            </w:pPr>
            <w:del w:id="232" w:author="Claudiu Zissulescu" w:date="2016-09-30T12:26:00Z">
              <w:r w:rsidRPr="000C21C9" w:rsidDel="00AB0262">
                <w:rPr>
                  <w:rFonts w:ascii="Calibri" w:eastAsia="Times New Roman" w:hAnsi="Calibri" w:cs="Times New Roman"/>
                  <w:color w:val="000000"/>
                  <w:lang w:eastAsia="en-US"/>
                </w:rPr>
                <w:delText>Allowed Values</w:delText>
              </w:r>
            </w:del>
          </w:p>
        </w:tc>
        <w:tc>
          <w:tcPr>
            <w:tcW w:w="2331" w:type="dxa"/>
            <w:noWrap/>
            <w:hideMark/>
          </w:tcPr>
          <w:p w14:paraId="2472736E" w14:textId="77777777" w:rsidR="00212458" w:rsidRPr="000C21C9" w:rsidDel="00AB0262" w:rsidRDefault="00212458" w:rsidP="000C21C9">
            <w:pPr>
              <w:cnfStyle w:val="100000000000" w:firstRow="1" w:lastRow="0" w:firstColumn="0" w:lastColumn="0" w:oddVBand="0" w:evenVBand="0" w:oddHBand="0" w:evenHBand="0" w:firstRowFirstColumn="0" w:firstRowLastColumn="0" w:lastRowFirstColumn="0" w:lastRowLastColumn="0"/>
              <w:rPr>
                <w:del w:id="233" w:author="Claudiu Zissulescu" w:date="2016-09-30T12:26:00Z"/>
                <w:rFonts w:ascii="Calibri" w:eastAsia="Times New Roman" w:hAnsi="Calibri" w:cs="Times New Roman"/>
                <w:color w:val="000000"/>
                <w:lang w:eastAsia="en-US"/>
              </w:rPr>
            </w:pPr>
            <w:del w:id="234"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32FB2D93" w14:textId="77777777" w:rsidTr="00212458">
        <w:trPr>
          <w:cnfStyle w:val="000000100000" w:firstRow="0" w:lastRow="0" w:firstColumn="0" w:lastColumn="0" w:oddVBand="0" w:evenVBand="0" w:oddHBand="1" w:evenHBand="0" w:firstRowFirstColumn="0" w:firstRowLastColumn="0" w:lastRowFirstColumn="0" w:lastRowLastColumn="0"/>
          <w:trHeight w:val="300"/>
          <w:del w:id="23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F0674A" w14:textId="77777777" w:rsidR="00212458" w:rsidRPr="000C21C9" w:rsidDel="00AB0262" w:rsidRDefault="00212458" w:rsidP="000C21C9">
            <w:pPr>
              <w:jc w:val="right"/>
              <w:rPr>
                <w:del w:id="236" w:author="Claudiu Zissulescu" w:date="2016-09-30T12:26:00Z"/>
                <w:rFonts w:ascii="Calibri" w:eastAsia="Times New Roman" w:hAnsi="Calibri" w:cs="Times New Roman"/>
                <w:color w:val="000000"/>
                <w:lang w:eastAsia="en-US"/>
              </w:rPr>
            </w:pPr>
            <w:del w:id="237" w:author="Claudiu Zissulescu" w:date="2016-09-30T12:26:00Z">
              <w:r w:rsidRPr="000C21C9" w:rsidDel="00AB0262">
                <w:rPr>
                  <w:rFonts w:ascii="Calibri" w:eastAsia="Times New Roman" w:hAnsi="Calibri" w:cs="Times New Roman"/>
                  <w:color w:val="000000"/>
                  <w:lang w:eastAsia="en-US"/>
                </w:rPr>
                <w:delText>1</w:delText>
              </w:r>
            </w:del>
          </w:p>
        </w:tc>
        <w:tc>
          <w:tcPr>
            <w:tcW w:w="4160" w:type="dxa"/>
            <w:noWrap/>
            <w:hideMark/>
          </w:tcPr>
          <w:p w14:paraId="05B75462" w14:textId="77777777" w:rsidR="00212458" w:rsidRPr="000C21C9" w:rsidDel="00AB0262" w:rsidRDefault="00212458" w:rsidP="000C21C9">
            <w:pPr>
              <w:cnfStyle w:val="000000100000" w:firstRow="0" w:lastRow="0" w:firstColumn="0" w:lastColumn="0" w:oddVBand="0" w:evenVBand="0" w:oddHBand="1" w:evenHBand="0" w:firstRowFirstColumn="0" w:firstRowLastColumn="0" w:lastRowFirstColumn="0" w:lastRowLastColumn="0"/>
              <w:rPr>
                <w:del w:id="238" w:author="Claudiu Zissulescu" w:date="2016-09-30T12:26:00Z"/>
                <w:rFonts w:ascii="Calibri" w:eastAsia="Times New Roman" w:hAnsi="Calibri" w:cs="Times New Roman"/>
                <w:color w:val="000000"/>
                <w:lang w:eastAsia="en-US"/>
              </w:rPr>
            </w:pPr>
            <w:del w:id="239" w:author="Claudiu Zissulescu" w:date="2016-09-30T12:26:00Z">
              <w:r w:rsidRPr="000C21C9" w:rsidDel="00AB0262">
                <w:rPr>
                  <w:rFonts w:ascii="Calibri" w:eastAsia="Times New Roman" w:hAnsi="Calibri" w:cs="Times New Roman"/>
                  <w:color w:val="000000"/>
                  <w:lang w:eastAsia="en-US"/>
                </w:rPr>
                <w:delText>Tag_ARC_ISA_extended_arithmetic</w:delText>
              </w:r>
            </w:del>
          </w:p>
        </w:tc>
        <w:tc>
          <w:tcPr>
            <w:tcW w:w="1300" w:type="dxa"/>
            <w:noWrap/>
            <w:hideMark/>
          </w:tcPr>
          <w:p w14:paraId="652CE68D" w14:textId="77777777" w:rsidR="00212458" w:rsidRPr="000C21C9" w:rsidDel="00AB0262" w:rsidRDefault="00212458" w:rsidP="000C21C9">
            <w:pPr>
              <w:cnfStyle w:val="000000100000" w:firstRow="0" w:lastRow="0" w:firstColumn="0" w:lastColumn="0" w:oddVBand="0" w:evenVBand="0" w:oddHBand="1" w:evenHBand="0" w:firstRowFirstColumn="0" w:firstRowLastColumn="0" w:lastRowFirstColumn="0" w:lastRowLastColumn="0"/>
              <w:rPr>
                <w:del w:id="240" w:author="Claudiu Zissulescu" w:date="2016-09-30T12:26:00Z"/>
                <w:rFonts w:ascii="Calibri" w:eastAsia="Times New Roman" w:hAnsi="Calibri" w:cs="Times New Roman"/>
                <w:color w:val="000000"/>
                <w:lang w:eastAsia="en-US"/>
              </w:rPr>
            </w:pPr>
            <w:del w:id="241"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06959CD9" w14:textId="77777777" w:rsidR="00212458" w:rsidRPr="000C21C9" w:rsidDel="00AB0262" w:rsidRDefault="00212458" w:rsidP="000C21C9">
            <w:pPr>
              <w:jc w:val="right"/>
              <w:cnfStyle w:val="000000100000" w:firstRow="0" w:lastRow="0" w:firstColumn="0" w:lastColumn="0" w:oddVBand="0" w:evenVBand="0" w:oddHBand="1" w:evenHBand="0" w:firstRowFirstColumn="0" w:firstRowLastColumn="0" w:lastRowFirstColumn="0" w:lastRowLastColumn="0"/>
              <w:rPr>
                <w:del w:id="242" w:author="Claudiu Zissulescu" w:date="2016-09-30T12:26:00Z"/>
                <w:rFonts w:ascii="Calibri" w:eastAsia="Times New Roman" w:hAnsi="Calibri" w:cs="Times New Roman"/>
                <w:color w:val="000000"/>
                <w:lang w:eastAsia="en-US"/>
              </w:rPr>
            </w:pPr>
            <w:del w:id="243" w:author="Claudiu Zissulescu" w:date="2016-09-30T12:26:00Z">
              <w:r w:rsidRPr="000C21C9" w:rsidDel="00AB0262">
                <w:rPr>
                  <w:rFonts w:ascii="Calibri" w:eastAsia="Times New Roman" w:hAnsi="Calibri" w:cs="Times New Roman"/>
                  <w:color w:val="000000"/>
                  <w:lang w:eastAsia="en-US"/>
                </w:rPr>
                <w:delText>0</w:delText>
              </w:r>
            </w:del>
          </w:p>
        </w:tc>
        <w:tc>
          <w:tcPr>
            <w:tcW w:w="2331" w:type="dxa"/>
            <w:noWrap/>
            <w:hideMark/>
          </w:tcPr>
          <w:p w14:paraId="34AEDA58" w14:textId="77777777" w:rsidR="00212458" w:rsidRPr="000C21C9" w:rsidDel="00AB0262" w:rsidRDefault="00212458" w:rsidP="000C21C9">
            <w:pPr>
              <w:cnfStyle w:val="000000100000" w:firstRow="0" w:lastRow="0" w:firstColumn="0" w:lastColumn="0" w:oddVBand="0" w:evenVBand="0" w:oddHBand="1" w:evenHBand="0" w:firstRowFirstColumn="0" w:firstRowLastColumn="0" w:lastRowFirstColumn="0" w:lastRowLastColumn="0"/>
              <w:rPr>
                <w:del w:id="244" w:author="Claudiu Zissulescu" w:date="2016-09-30T12:26:00Z"/>
                <w:rFonts w:ascii="Calibri" w:eastAsia="Times New Roman" w:hAnsi="Calibri" w:cs="Times New Roman"/>
                <w:color w:val="000000"/>
                <w:lang w:eastAsia="en-US"/>
              </w:rPr>
            </w:pPr>
            <w:del w:id="245"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7418721C" w14:textId="77777777" w:rsidTr="00212458">
        <w:trPr>
          <w:trHeight w:val="300"/>
          <w:del w:id="24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101E71" w14:textId="77777777" w:rsidR="00212458" w:rsidRPr="000C21C9" w:rsidDel="00AB0262" w:rsidRDefault="00212458" w:rsidP="000C21C9">
            <w:pPr>
              <w:rPr>
                <w:del w:id="247" w:author="Claudiu Zissulescu" w:date="2016-09-30T12:26:00Z"/>
                <w:rFonts w:ascii="Times New Roman" w:eastAsia="Times New Roman" w:hAnsi="Times New Roman" w:cs="Times New Roman"/>
                <w:sz w:val="20"/>
                <w:szCs w:val="20"/>
                <w:lang w:eastAsia="en-US"/>
              </w:rPr>
            </w:pPr>
          </w:p>
        </w:tc>
        <w:tc>
          <w:tcPr>
            <w:tcW w:w="4160" w:type="dxa"/>
            <w:noWrap/>
            <w:hideMark/>
          </w:tcPr>
          <w:p w14:paraId="2A6CBE2D" w14:textId="77777777" w:rsidR="00212458" w:rsidRPr="000C21C9" w:rsidDel="00AB0262" w:rsidRDefault="00212458" w:rsidP="000C21C9">
            <w:pPr>
              <w:cnfStyle w:val="000000000000" w:firstRow="0" w:lastRow="0" w:firstColumn="0" w:lastColumn="0" w:oddVBand="0" w:evenVBand="0" w:oddHBand="0" w:evenHBand="0" w:firstRowFirstColumn="0" w:firstRowLastColumn="0" w:lastRowFirstColumn="0" w:lastRowLastColumn="0"/>
              <w:rPr>
                <w:del w:id="248" w:author="Claudiu Zissulescu" w:date="2016-09-30T12:26:00Z"/>
                <w:rFonts w:ascii="Times New Roman" w:eastAsia="Times New Roman" w:hAnsi="Times New Roman" w:cs="Times New Roman"/>
                <w:sz w:val="20"/>
                <w:szCs w:val="20"/>
                <w:lang w:eastAsia="en-US"/>
              </w:rPr>
            </w:pPr>
          </w:p>
        </w:tc>
        <w:tc>
          <w:tcPr>
            <w:tcW w:w="1300" w:type="dxa"/>
            <w:noWrap/>
            <w:hideMark/>
          </w:tcPr>
          <w:p w14:paraId="28C8981F" w14:textId="77777777" w:rsidR="00212458" w:rsidRPr="000C21C9" w:rsidDel="00AB0262" w:rsidRDefault="00212458" w:rsidP="000C21C9">
            <w:pPr>
              <w:cnfStyle w:val="000000000000" w:firstRow="0" w:lastRow="0" w:firstColumn="0" w:lastColumn="0" w:oddVBand="0" w:evenVBand="0" w:oddHBand="0" w:evenHBand="0" w:firstRowFirstColumn="0" w:firstRowLastColumn="0" w:lastRowFirstColumn="0" w:lastRowLastColumn="0"/>
              <w:rPr>
                <w:del w:id="249" w:author="Claudiu Zissulescu" w:date="2016-09-30T12:26:00Z"/>
                <w:rFonts w:ascii="Times New Roman" w:eastAsia="Times New Roman" w:hAnsi="Times New Roman" w:cs="Times New Roman"/>
                <w:sz w:val="20"/>
                <w:szCs w:val="20"/>
                <w:lang w:eastAsia="en-US"/>
              </w:rPr>
            </w:pPr>
          </w:p>
        </w:tc>
        <w:tc>
          <w:tcPr>
            <w:tcW w:w="969" w:type="dxa"/>
            <w:noWrap/>
            <w:hideMark/>
          </w:tcPr>
          <w:p w14:paraId="32809396" w14:textId="77777777" w:rsidR="00212458" w:rsidRPr="000C21C9" w:rsidDel="00AB0262" w:rsidRDefault="00212458" w:rsidP="000C21C9">
            <w:pPr>
              <w:jc w:val="right"/>
              <w:cnfStyle w:val="000000000000" w:firstRow="0" w:lastRow="0" w:firstColumn="0" w:lastColumn="0" w:oddVBand="0" w:evenVBand="0" w:oddHBand="0" w:evenHBand="0" w:firstRowFirstColumn="0" w:firstRowLastColumn="0" w:lastRowFirstColumn="0" w:lastRowLastColumn="0"/>
              <w:rPr>
                <w:del w:id="250" w:author="Claudiu Zissulescu" w:date="2016-09-30T12:26:00Z"/>
                <w:rFonts w:ascii="Calibri" w:eastAsia="Times New Roman" w:hAnsi="Calibri" w:cs="Times New Roman"/>
                <w:color w:val="000000"/>
                <w:lang w:eastAsia="en-US"/>
              </w:rPr>
            </w:pPr>
            <w:del w:id="251" w:author="Claudiu Zissulescu" w:date="2016-09-30T12:26:00Z">
              <w:r w:rsidRPr="000C21C9" w:rsidDel="00AB0262">
                <w:rPr>
                  <w:rFonts w:ascii="Calibri" w:eastAsia="Times New Roman" w:hAnsi="Calibri" w:cs="Times New Roman"/>
                  <w:color w:val="000000"/>
                  <w:lang w:eastAsia="en-US"/>
                </w:rPr>
                <w:delText>1</w:delText>
              </w:r>
            </w:del>
          </w:p>
        </w:tc>
        <w:tc>
          <w:tcPr>
            <w:tcW w:w="2331" w:type="dxa"/>
            <w:noWrap/>
            <w:hideMark/>
          </w:tcPr>
          <w:p w14:paraId="09AAAF6C" w14:textId="77777777" w:rsidR="00212458" w:rsidRPr="000C21C9" w:rsidDel="00AB0262" w:rsidRDefault="00212458" w:rsidP="000C21C9">
            <w:pPr>
              <w:cnfStyle w:val="000000000000" w:firstRow="0" w:lastRow="0" w:firstColumn="0" w:lastColumn="0" w:oddVBand="0" w:evenVBand="0" w:oddHBand="0" w:evenHBand="0" w:firstRowFirstColumn="0" w:firstRowLastColumn="0" w:lastRowFirstColumn="0" w:lastRowLastColumn="0"/>
              <w:rPr>
                <w:del w:id="252" w:author="Claudiu Zissulescu" w:date="2016-09-30T12:26:00Z"/>
                <w:rFonts w:ascii="Calibri" w:eastAsia="Times New Roman" w:hAnsi="Calibri" w:cs="Times New Roman"/>
                <w:color w:val="000000"/>
                <w:lang w:eastAsia="en-US"/>
              </w:rPr>
            </w:pPr>
            <w:del w:id="253" w:author="Claudiu Zissulescu" w:date="2016-09-30T12:26:00Z">
              <w:r w:rsidRPr="000C21C9" w:rsidDel="00AB0262">
                <w:rPr>
                  <w:rFonts w:ascii="Calibri" w:eastAsia="Times New Roman" w:hAnsi="Calibri" w:cs="Times New Roman"/>
                  <w:color w:val="000000"/>
                  <w:lang w:eastAsia="en-US"/>
                </w:rPr>
                <w:delText>Present</w:delText>
              </w:r>
            </w:del>
          </w:p>
        </w:tc>
      </w:tr>
    </w:tbl>
    <w:p w14:paraId="68DE9EFF" w14:textId="77777777" w:rsidR="000C21C9" w:rsidDel="00AB0262" w:rsidRDefault="000C21C9" w:rsidP="000C21C9">
      <w:pPr>
        <w:rPr>
          <w:del w:id="254" w:author="Claudiu Zissulescu" w:date="2016-09-30T12:26:00Z"/>
        </w:rPr>
      </w:pPr>
    </w:p>
    <w:p w14:paraId="3F867C2C" w14:textId="77777777" w:rsidR="000C21C9" w:rsidDel="00AB0262" w:rsidRDefault="000C21C9" w:rsidP="000C21C9">
      <w:pPr>
        <w:pStyle w:val="Heading3"/>
        <w:rPr>
          <w:del w:id="255" w:author="Claudiu Zissulescu" w:date="2016-09-30T12:26:00Z"/>
        </w:rPr>
      </w:pPr>
      <w:del w:id="256" w:author="Claudiu Zissulescu" w:date="2016-09-30T12:26:00Z">
        <w:r w:rsidRPr="000C21C9" w:rsidDel="00AB0262">
          <w:delText>Tag_ARC_ISA_timers</w:delText>
        </w:r>
      </w:del>
    </w:p>
    <w:p w14:paraId="25566E2A" w14:textId="77777777" w:rsidR="000C21C9" w:rsidDel="00AB0262" w:rsidRDefault="009710E6" w:rsidP="000C21C9">
      <w:pPr>
        <w:rPr>
          <w:del w:id="257" w:author="Claudiu Zissulescu" w:date="2016-09-30T12:26:00Z"/>
        </w:rPr>
      </w:pPr>
      <w:del w:id="258" w:author="Claudiu Zissulescu" w:date="2016-09-30T12:26:00Z">
        <w:r w:rsidDel="00AB0262">
          <w:delText>ARC processors can be configured with two 32-bit programmable timers.</w:delText>
        </w:r>
      </w:del>
    </w:p>
    <w:tbl>
      <w:tblPr>
        <w:tblStyle w:val="ListTable2-Accent3"/>
        <w:tblW w:w="9630" w:type="dxa"/>
        <w:tblLook w:val="04A0" w:firstRow="1" w:lastRow="0" w:firstColumn="1" w:lastColumn="0" w:noHBand="0" w:noVBand="1"/>
      </w:tblPr>
      <w:tblGrid>
        <w:gridCol w:w="960"/>
        <w:gridCol w:w="4160"/>
        <w:gridCol w:w="1300"/>
        <w:gridCol w:w="969"/>
        <w:gridCol w:w="2241"/>
      </w:tblGrid>
      <w:tr w:rsidR="00212458" w:rsidRPr="000C21C9" w:rsidDel="00AB0262" w14:paraId="0C754B9D" w14:textId="77777777" w:rsidTr="00212458">
        <w:trPr>
          <w:cnfStyle w:val="100000000000" w:firstRow="1" w:lastRow="0" w:firstColumn="0" w:lastColumn="0" w:oddVBand="0" w:evenVBand="0" w:oddHBand="0" w:evenHBand="0" w:firstRowFirstColumn="0" w:firstRowLastColumn="0" w:lastRowFirstColumn="0" w:lastRowLastColumn="0"/>
          <w:trHeight w:val="600"/>
          <w:del w:id="25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CD145A" w14:textId="77777777" w:rsidR="00212458" w:rsidRPr="000C21C9" w:rsidDel="00AB0262" w:rsidRDefault="00212458" w:rsidP="005008F3">
            <w:pPr>
              <w:rPr>
                <w:del w:id="260" w:author="Claudiu Zissulescu" w:date="2016-09-30T12:26:00Z"/>
                <w:rFonts w:ascii="Calibri" w:eastAsia="Times New Roman" w:hAnsi="Calibri" w:cs="Times New Roman"/>
                <w:color w:val="000000"/>
                <w:lang w:eastAsia="en-US"/>
              </w:rPr>
            </w:pPr>
            <w:del w:id="261"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7992AB6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262" w:author="Claudiu Zissulescu" w:date="2016-09-30T12:26:00Z"/>
                <w:rFonts w:ascii="Calibri" w:eastAsia="Times New Roman" w:hAnsi="Calibri" w:cs="Times New Roman"/>
                <w:color w:val="000000"/>
                <w:lang w:eastAsia="en-US"/>
              </w:rPr>
            </w:pPr>
            <w:del w:id="263"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AC60E59"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264" w:author="Claudiu Zissulescu" w:date="2016-09-30T12:26:00Z"/>
                <w:rFonts w:ascii="Calibri" w:eastAsia="Times New Roman" w:hAnsi="Calibri" w:cs="Times New Roman"/>
                <w:color w:val="000000"/>
                <w:lang w:eastAsia="en-US"/>
              </w:rPr>
            </w:pPr>
            <w:del w:id="26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6B2118E9"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266" w:author="Claudiu Zissulescu" w:date="2016-09-30T12:26:00Z"/>
                <w:rFonts w:ascii="Calibri" w:eastAsia="Times New Roman" w:hAnsi="Calibri" w:cs="Times New Roman"/>
                <w:color w:val="000000"/>
                <w:lang w:eastAsia="en-US"/>
              </w:rPr>
            </w:pPr>
            <w:del w:id="267" w:author="Claudiu Zissulescu" w:date="2016-09-30T12:26:00Z">
              <w:r w:rsidRPr="000C21C9" w:rsidDel="00AB0262">
                <w:rPr>
                  <w:rFonts w:ascii="Calibri" w:eastAsia="Times New Roman" w:hAnsi="Calibri" w:cs="Times New Roman"/>
                  <w:color w:val="000000"/>
                  <w:lang w:eastAsia="en-US"/>
                </w:rPr>
                <w:delText>Allowed Values</w:delText>
              </w:r>
            </w:del>
          </w:p>
        </w:tc>
        <w:tc>
          <w:tcPr>
            <w:tcW w:w="2241" w:type="dxa"/>
            <w:noWrap/>
            <w:hideMark/>
          </w:tcPr>
          <w:p w14:paraId="6FC5A5C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268" w:author="Claudiu Zissulescu" w:date="2016-09-30T12:26:00Z"/>
                <w:rFonts w:ascii="Calibri" w:eastAsia="Times New Roman" w:hAnsi="Calibri" w:cs="Times New Roman"/>
                <w:color w:val="000000"/>
                <w:lang w:eastAsia="en-US"/>
              </w:rPr>
            </w:pPr>
            <w:del w:id="269"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5DDA9B6C" w14:textId="77777777" w:rsidTr="00212458">
        <w:trPr>
          <w:cnfStyle w:val="000000100000" w:firstRow="0" w:lastRow="0" w:firstColumn="0" w:lastColumn="0" w:oddVBand="0" w:evenVBand="0" w:oddHBand="1" w:evenHBand="0" w:firstRowFirstColumn="0" w:firstRowLastColumn="0" w:lastRowFirstColumn="0" w:lastRowLastColumn="0"/>
          <w:trHeight w:val="300"/>
          <w:del w:id="27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E27FCF" w14:textId="77777777" w:rsidR="00212458" w:rsidRPr="000C21C9" w:rsidDel="00AB0262" w:rsidRDefault="00212458" w:rsidP="005008F3">
            <w:pPr>
              <w:jc w:val="right"/>
              <w:rPr>
                <w:del w:id="271" w:author="Claudiu Zissulescu" w:date="2016-09-30T12:26:00Z"/>
                <w:rFonts w:ascii="Calibri" w:eastAsia="Times New Roman" w:hAnsi="Calibri" w:cs="Times New Roman"/>
                <w:color w:val="000000"/>
                <w:lang w:eastAsia="en-US"/>
              </w:rPr>
            </w:pPr>
            <w:del w:id="272" w:author="Claudiu Zissulescu" w:date="2016-09-30T12:26:00Z">
              <w:r w:rsidDel="00AB0262">
                <w:rPr>
                  <w:rFonts w:ascii="Calibri" w:eastAsia="Times New Roman" w:hAnsi="Calibri" w:cs="Times New Roman"/>
                  <w:color w:val="000000"/>
                  <w:lang w:eastAsia="en-US"/>
                </w:rPr>
                <w:delText>2</w:delText>
              </w:r>
            </w:del>
          </w:p>
        </w:tc>
        <w:tc>
          <w:tcPr>
            <w:tcW w:w="4160" w:type="dxa"/>
            <w:noWrap/>
            <w:hideMark/>
          </w:tcPr>
          <w:p w14:paraId="2E4DDD66" w14:textId="77777777" w:rsidR="00212458" w:rsidRPr="000C21C9" w:rsidDel="00AB0262" w:rsidRDefault="00212458" w:rsidP="00C456C3">
            <w:pPr>
              <w:cnfStyle w:val="000000100000" w:firstRow="0" w:lastRow="0" w:firstColumn="0" w:lastColumn="0" w:oddVBand="0" w:evenVBand="0" w:oddHBand="1" w:evenHBand="0" w:firstRowFirstColumn="0" w:firstRowLastColumn="0" w:lastRowFirstColumn="0" w:lastRowLastColumn="0"/>
              <w:rPr>
                <w:del w:id="273" w:author="Claudiu Zissulescu" w:date="2016-09-30T12:26:00Z"/>
                <w:rFonts w:ascii="Calibri" w:eastAsia="Times New Roman" w:hAnsi="Calibri" w:cs="Times New Roman"/>
                <w:color w:val="000000"/>
                <w:lang w:eastAsia="en-US"/>
              </w:rPr>
            </w:pPr>
            <w:del w:id="274"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timer</w:delText>
              </w:r>
            </w:del>
          </w:p>
        </w:tc>
        <w:tc>
          <w:tcPr>
            <w:tcW w:w="1300" w:type="dxa"/>
            <w:noWrap/>
            <w:hideMark/>
          </w:tcPr>
          <w:p w14:paraId="7C336A8B"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275" w:author="Claudiu Zissulescu" w:date="2016-09-30T12:26:00Z"/>
                <w:rFonts w:ascii="Calibri" w:eastAsia="Times New Roman" w:hAnsi="Calibri" w:cs="Times New Roman"/>
                <w:color w:val="000000"/>
                <w:lang w:eastAsia="en-US"/>
              </w:rPr>
            </w:pPr>
            <w:del w:id="27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5B8B4431"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277" w:author="Claudiu Zissulescu" w:date="2016-09-30T12:26:00Z"/>
                <w:rFonts w:ascii="Calibri" w:eastAsia="Times New Roman" w:hAnsi="Calibri" w:cs="Times New Roman"/>
                <w:color w:val="000000"/>
                <w:lang w:eastAsia="en-US"/>
              </w:rPr>
            </w:pPr>
            <w:del w:id="278" w:author="Claudiu Zissulescu" w:date="2016-09-30T12:26:00Z">
              <w:r w:rsidRPr="000C21C9" w:rsidDel="00AB0262">
                <w:rPr>
                  <w:rFonts w:ascii="Calibri" w:eastAsia="Times New Roman" w:hAnsi="Calibri" w:cs="Times New Roman"/>
                  <w:color w:val="000000"/>
                  <w:lang w:eastAsia="en-US"/>
                </w:rPr>
                <w:delText>0</w:delText>
              </w:r>
            </w:del>
          </w:p>
        </w:tc>
        <w:tc>
          <w:tcPr>
            <w:tcW w:w="2241" w:type="dxa"/>
            <w:noWrap/>
            <w:hideMark/>
          </w:tcPr>
          <w:p w14:paraId="08C3E2A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279" w:author="Claudiu Zissulescu" w:date="2016-09-30T12:26:00Z"/>
                <w:rFonts w:ascii="Calibri" w:eastAsia="Times New Roman" w:hAnsi="Calibri" w:cs="Times New Roman"/>
                <w:color w:val="000000"/>
                <w:lang w:eastAsia="en-US"/>
              </w:rPr>
            </w:pPr>
            <w:del w:id="280"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4FB5E4B2" w14:textId="77777777" w:rsidTr="00212458">
        <w:trPr>
          <w:trHeight w:val="300"/>
          <w:del w:id="28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896304" w14:textId="77777777" w:rsidR="00212458" w:rsidRPr="000C21C9" w:rsidDel="00AB0262" w:rsidRDefault="00212458" w:rsidP="005008F3">
            <w:pPr>
              <w:rPr>
                <w:del w:id="282" w:author="Claudiu Zissulescu" w:date="2016-09-30T12:26:00Z"/>
                <w:rFonts w:ascii="Times New Roman" w:eastAsia="Times New Roman" w:hAnsi="Times New Roman" w:cs="Times New Roman"/>
                <w:sz w:val="20"/>
                <w:szCs w:val="20"/>
                <w:lang w:eastAsia="en-US"/>
              </w:rPr>
            </w:pPr>
          </w:p>
        </w:tc>
        <w:tc>
          <w:tcPr>
            <w:tcW w:w="4160" w:type="dxa"/>
            <w:noWrap/>
            <w:hideMark/>
          </w:tcPr>
          <w:p w14:paraId="7FA84FB0"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283" w:author="Claudiu Zissulescu" w:date="2016-09-30T12:26:00Z"/>
                <w:rFonts w:ascii="Times New Roman" w:eastAsia="Times New Roman" w:hAnsi="Times New Roman" w:cs="Times New Roman"/>
                <w:sz w:val="20"/>
                <w:szCs w:val="20"/>
                <w:lang w:eastAsia="en-US"/>
              </w:rPr>
            </w:pPr>
          </w:p>
        </w:tc>
        <w:tc>
          <w:tcPr>
            <w:tcW w:w="1300" w:type="dxa"/>
            <w:noWrap/>
            <w:hideMark/>
          </w:tcPr>
          <w:p w14:paraId="77061ED3"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284" w:author="Claudiu Zissulescu" w:date="2016-09-30T12:26:00Z"/>
                <w:rFonts w:ascii="Times New Roman" w:eastAsia="Times New Roman" w:hAnsi="Times New Roman" w:cs="Times New Roman"/>
                <w:sz w:val="20"/>
                <w:szCs w:val="20"/>
                <w:lang w:eastAsia="en-US"/>
              </w:rPr>
            </w:pPr>
          </w:p>
        </w:tc>
        <w:tc>
          <w:tcPr>
            <w:tcW w:w="969" w:type="dxa"/>
            <w:noWrap/>
            <w:hideMark/>
          </w:tcPr>
          <w:p w14:paraId="40D989A6"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285" w:author="Claudiu Zissulescu" w:date="2016-09-30T12:26:00Z"/>
                <w:rFonts w:ascii="Calibri" w:eastAsia="Times New Roman" w:hAnsi="Calibri" w:cs="Times New Roman"/>
                <w:color w:val="000000"/>
                <w:lang w:eastAsia="en-US"/>
              </w:rPr>
            </w:pPr>
            <w:del w:id="286" w:author="Claudiu Zissulescu" w:date="2016-09-30T12:26:00Z">
              <w:r w:rsidRPr="000C21C9" w:rsidDel="00AB0262">
                <w:rPr>
                  <w:rFonts w:ascii="Calibri" w:eastAsia="Times New Roman" w:hAnsi="Calibri" w:cs="Times New Roman"/>
                  <w:color w:val="000000"/>
                  <w:lang w:eastAsia="en-US"/>
                </w:rPr>
                <w:delText>1</w:delText>
              </w:r>
            </w:del>
          </w:p>
        </w:tc>
        <w:tc>
          <w:tcPr>
            <w:tcW w:w="2241" w:type="dxa"/>
            <w:noWrap/>
            <w:hideMark/>
          </w:tcPr>
          <w:p w14:paraId="74828F0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287" w:author="Claudiu Zissulescu" w:date="2016-09-30T12:26:00Z"/>
                <w:rFonts w:ascii="Calibri" w:eastAsia="Times New Roman" w:hAnsi="Calibri" w:cs="Times New Roman"/>
                <w:color w:val="000000"/>
                <w:lang w:eastAsia="en-US"/>
              </w:rPr>
            </w:pPr>
            <w:del w:id="288" w:author="Claudiu Zissulescu" w:date="2016-09-30T12:26:00Z">
              <w:r w:rsidDel="00AB0262">
                <w:rPr>
                  <w:rFonts w:ascii="Calibri" w:eastAsia="Times New Roman" w:hAnsi="Calibri" w:cs="Times New Roman"/>
                  <w:color w:val="000000"/>
                  <w:lang w:eastAsia="en-US"/>
                </w:rPr>
                <w:delText>Timer1</w:delText>
              </w:r>
            </w:del>
          </w:p>
        </w:tc>
      </w:tr>
      <w:tr w:rsidR="00212458" w:rsidRPr="000C21C9" w:rsidDel="00AB0262" w14:paraId="6728BFF3" w14:textId="77777777" w:rsidTr="00212458">
        <w:trPr>
          <w:cnfStyle w:val="000000100000" w:firstRow="0" w:lastRow="0" w:firstColumn="0" w:lastColumn="0" w:oddVBand="0" w:evenVBand="0" w:oddHBand="1" w:evenHBand="0" w:firstRowFirstColumn="0" w:firstRowLastColumn="0" w:lastRowFirstColumn="0" w:lastRowLastColumn="0"/>
          <w:trHeight w:val="300"/>
          <w:del w:id="28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101362E6" w14:textId="77777777" w:rsidR="00212458" w:rsidRPr="000C21C9" w:rsidDel="00AB0262" w:rsidRDefault="00212458" w:rsidP="005008F3">
            <w:pPr>
              <w:rPr>
                <w:del w:id="290" w:author="Claudiu Zissulescu" w:date="2016-09-30T12:26:00Z"/>
                <w:rFonts w:ascii="Times New Roman" w:eastAsia="Times New Roman" w:hAnsi="Times New Roman" w:cs="Times New Roman"/>
                <w:sz w:val="20"/>
                <w:szCs w:val="20"/>
                <w:lang w:eastAsia="en-US"/>
              </w:rPr>
            </w:pPr>
          </w:p>
        </w:tc>
        <w:tc>
          <w:tcPr>
            <w:tcW w:w="4160" w:type="dxa"/>
            <w:noWrap/>
          </w:tcPr>
          <w:p w14:paraId="52C5CA0D"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291" w:author="Claudiu Zissulescu" w:date="2016-09-30T12:26:00Z"/>
                <w:rFonts w:ascii="Times New Roman" w:eastAsia="Times New Roman" w:hAnsi="Times New Roman" w:cs="Times New Roman"/>
                <w:sz w:val="20"/>
                <w:szCs w:val="20"/>
                <w:lang w:eastAsia="en-US"/>
              </w:rPr>
            </w:pPr>
          </w:p>
        </w:tc>
        <w:tc>
          <w:tcPr>
            <w:tcW w:w="1300" w:type="dxa"/>
            <w:noWrap/>
          </w:tcPr>
          <w:p w14:paraId="08E52CEB"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292" w:author="Claudiu Zissulescu" w:date="2016-09-30T12:26:00Z"/>
                <w:rFonts w:ascii="Times New Roman" w:eastAsia="Times New Roman" w:hAnsi="Times New Roman" w:cs="Times New Roman"/>
                <w:sz w:val="20"/>
                <w:szCs w:val="20"/>
                <w:lang w:eastAsia="en-US"/>
              </w:rPr>
            </w:pPr>
          </w:p>
        </w:tc>
        <w:tc>
          <w:tcPr>
            <w:tcW w:w="969" w:type="dxa"/>
            <w:noWrap/>
          </w:tcPr>
          <w:p w14:paraId="5AF8DED4"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293" w:author="Claudiu Zissulescu" w:date="2016-09-30T12:26:00Z"/>
                <w:rFonts w:ascii="Calibri" w:eastAsia="Times New Roman" w:hAnsi="Calibri" w:cs="Times New Roman"/>
                <w:color w:val="000000"/>
                <w:lang w:eastAsia="en-US"/>
              </w:rPr>
            </w:pPr>
            <w:del w:id="294" w:author="Claudiu Zissulescu" w:date="2016-09-30T12:26:00Z">
              <w:r w:rsidDel="00AB0262">
                <w:rPr>
                  <w:rFonts w:ascii="Calibri" w:eastAsia="Times New Roman" w:hAnsi="Calibri" w:cs="Times New Roman"/>
                  <w:color w:val="000000"/>
                  <w:lang w:eastAsia="en-US"/>
                </w:rPr>
                <w:delText>2</w:delText>
              </w:r>
            </w:del>
          </w:p>
        </w:tc>
        <w:tc>
          <w:tcPr>
            <w:tcW w:w="2241" w:type="dxa"/>
            <w:noWrap/>
          </w:tcPr>
          <w:p w14:paraId="18895258"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295" w:author="Claudiu Zissulescu" w:date="2016-09-30T12:26:00Z"/>
                <w:rFonts w:ascii="Calibri" w:eastAsia="Times New Roman" w:hAnsi="Calibri" w:cs="Times New Roman"/>
                <w:color w:val="000000"/>
                <w:lang w:eastAsia="en-US"/>
              </w:rPr>
            </w:pPr>
            <w:del w:id="296" w:author="Claudiu Zissulescu" w:date="2016-09-30T12:26:00Z">
              <w:r w:rsidDel="00AB0262">
                <w:rPr>
                  <w:rFonts w:ascii="Calibri" w:eastAsia="Times New Roman" w:hAnsi="Calibri" w:cs="Times New Roman"/>
                  <w:color w:val="000000"/>
                  <w:lang w:eastAsia="en-US"/>
                </w:rPr>
                <w:delText>Timer2</w:delText>
              </w:r>
            </w:del>
          </w:p>
        </w:tc>
      </w:tr>
      <w:tr w:rsidR="00212458" w:rsidRPr="000C21C9" w:rsidDel="00AB0262" w14:paraId="00F7FE89" w14:textId="77777777" w:rsidTr="00212458">
        <w:trPr>
          <w:trHeight w:val="300"/>
          <w:del w:id="29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158C025" w14:textId="77777777" w:rsidR="00212458" w:rsidRPr="000C21C9" w:rsidDel="00AB0262" w:rsidRDefault="00212458" w:rsidP="005008F3">
            <w:pPr>
              <w:rPr>
                <w:del w:id="298" w:author="Claudiu Zissulescu" w:date="2016-09-30T12:26:00Z"/>
                <w:rFonts w:ascii="Times New Roman" w:eastAsia="Times New Roman" w:hAnsi="Times New Roman" w:cs="Times New Roman"/>
                <w:sz w:val="20"/>
                <w:szCs w:val="20"/>
                <w:lang w:eastAsia="en-US"/>
              </w:rPr>
            </w:pPr>
          </w:p>
        </w:tc>
        <w:tc>
          <w:tcPr>
            <w:tcW w:w="4160" w:type="dxa"/>
            <w:noWrap/>
          </w:tcPr>
          <w:p w14:paraId="64D01060"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299" w:author="Claudiu Zissulescu" w:date="2016-09-30T12:26:00Z"/>
                <w:rFonts w:ascii="Times New Roman" w:eastAsia="Times New Roman" w:hAnsi="Times New Roman" w:cs="Times New Roman"/>
                <w:sz w:val="20"/>
                <w:szCs w:val="20"/>
                <w:lang w:eastAsia="en-US"/>
              </w:rPr>
            </w:pPr>
          </w:p>
        </w:tc>
        <w:tc>
          <w:tcPr>
            <w:tcW w:w="1300" w:type="dxa"/>
            <w:noWrap/>
          </w:tcPr>
          <w:p w14:paraId="1D1110EA"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300" w:author="Claudiu Zissulescu" w:date="2016-09-30T12:26:00Z"/>
                <w:rFonts w:ascii="Times New Roman" w:eastAsia="Times New Roman" w:hAnsi="Times New Roman" w:cs="Times New Roman"/>
                <w:sz w:val="20"/>
                <w:szCs w:val="20"/>
                <w:lang w:eastAsia="en-US"/>
              </w:rPr>
            </w:pPr>
          </w:p>
        </w:tc>
        <w:tc>
          <w:tcPr>
            <w:tcW w:w="969" w:type="dxa"/>
            <w:noWrap/>
          </w:tcPr>
          <w:p w14:paraId="32C292E9"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301" w:author="Claudiu Zissulescu" w:date="2016-09-30T12:26:00Z"/>
                <w:rFonts w:ascii="Calibri" w:eastAsia="Times New Roman" w:hAnsi="Calibri" w:cs="Times New Roman"/>
                <w:color w:val="000000"/>
                <w:lang w:eastAsia="en-US"/>
              </w:rPr>
            </w:pPr>
            <w:del w:id="302" w:author="Claudiu Zissulescu" w:date="2016-09-30T12:26:00Z">
              <w:r w:rsidDel="00AB0262">
                <w:rPr>
                  <w:rFonts w:ascii="Calibri" w:eastAsia="Times New Roman" w:hAnsi="Calibri" w:cs="Times New Roman"/>
                  <w:color w:val="000000"/>
                  <w:lang w:eastAsia="en-US"/>
                </w:rPr>
                <w:delText>3</w:delText>
              </w:r>
            </w:del>
          </w:p>
        </w:tc>
        <w:tc>
          <w:tcPr>
            <w:tcW w:w="2241" w:type="dxa"/>
            <w:noWrap/>
          </w:tcPr>
          <w:p w14:paraId="6D8ACD6F"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303" w:author="Claudiu Zissulescu" w:date="2016-09-30T12:26:00Z"/>
                <w:rFonts w:ascii="Calibri" w:eastAsia="Times New Roman" w:hAnsi="Calibri" w:cs="Times New Roman"/>
                <w:color w:val="000000"/>
                <w:lang w:eastAsia="en-US"/>
              </w:rPr>
            </w:pPr>
            <w:del w:id="304" w:author="Claudiu Zissulescu" w:date="2016-09-30T12:26:00Z">
              <w:r w:rsidDel="00AB0262">
                <w:rPr>
                  <w:rFonts w:ascii="Calibri" w:eastAsia="Times New Roman" w:hAnsi="Calibri" w:cs="Times New Roman"/>
                  <w:color w:val="000000"/>
                  <w:lang w:eastAsia="en-US"/>
                </w:rPr>
                <w:delText>Timer1 + Timer2</w:delText>
              </w:r>
            </w:del>
          </w:p>
        </w:tc>
      </w:tr>
    </w:tbl>
    <w:p w14:paraId="44EC6DC4" w14:textId="77777777" w:rsidR="000C21C9" w:rsidDel="00AB0262" w:rsidRDefault="000C21C9" w:rsidP="000C21C9">
      <w:pPr>
        <w:rPr>
          <w:del w:id="305" w:author="Claudiu Zissulescu" w:date="2016-09-30T12:26:00Z"/>
        </w:rPr>
      </w:pPr>
    </w:p>
    <w:p w14:paraId="3D3BC12F" w14:textId="77777777" w:rsidR="00C456C3" w:rsidDel="00AB0262" w:rsidRDefault="00DE120C" w:rsidP="00DE120C">
      <w:pPr>
        <w:pStyle w:val="Heading3"/>
        <w:rPr>
          <w:del w:id="306" w:author="Claudiu Zissulescu" w:date="2016-09-30T12:26:00Z"/>
        </w:rPr>
      </w:pPr>
      <w:del w:id="307" w:author="Claudiu Zissulescu" w:date="2016-09-30T12:26:00Z">
        <w:r w:rsidRPr="00DE120C" w:rsidDel="00AB0262">
          <w:delText>Tag_ARC_ISA_multiply</w:delText>
        </w:r>
      </w:del>
    </w:p>
    <w:p w14:paraId="386F0A3B" w14:textId="77777777" w:rsidR="00DE120C" w:rsidDel="00AB0262" w:rsidRDefault="00785D51" w:rsidP="00DE120C">
      <w:pPr>
        <w:rPr>
          <w:del w:id="308" w:author="Claudiu Zissulescu" w:date="2016-09-30T12:26:00Z"/>
        </w:rPr>
      </w:pPr>
      <w:del w:id="309" w:author="Claudiu Zissulescu" w:date="2016-09-30T12:26:00Z">
        <w:r w:rsidDel="00AB0262">
          <w:delText>On ARC cpus, the multiplier configuration</w:delText>
        </w:r>
        <w:r w:rsidR="002B7FA9" w:rsidDel="00AB0262">
          <w:delText>s are</w:delText>
        </w:r>
        <w:r w:rsidDel="00AB0262">
          <w:delText xml:space="preserve"> various. This attribute capture the specific multiplier configuration for bothe ARCv1 and ARCv2 architectures.</w:delText>
        </w:r>
      </w:del>
    </w:p>
    <w:tbl>
      <w:tblPr>
        <w:tblStyle w:val="ListTable2-Accent3"/>
        <w:tblW w:w="9630" w:type="dxa"/>
        <w:tblLook w:val="04A0" w:firstRow="1" w:lastRow="0" w:firstColumn="1" w:lastColumn="0" w:noHBand="0" w:noVBand="1"/>
      </w:tblPr>
      <w:tblGrid>
        <w:gridCol w:w="960"/>
        <w:gridCol w:w="4160"/>
        <w:gridCol w:w="1300"/>
        <w:gridCol w:w="969"/>
        <w:gridCol w:w="2241"/>
      </w:tblGrid>
      <w:tr w:rsidR="00212458" w:rsidRPr="000C21C9" w:rsidDel="00AB0262" w14:paraId="34C9A93E" w14:textId="77777777" w:rsidTr="00212458">
        <w:trPr>
          <w:cnfStyle w:val="100000000000" w:firstRow="1" w:lastRow="0" w:firstColumn="0" w:lastColumn="0" w:oddVBand="0" w:evenVBand="0" w:oddHBand="0" w:evenHBand="0" w:firstRowFirstColumn="0" w:firstRowLastColumn="0" w:lastRowFirstColumn="0" w:lastRowLastColumn="0"/>
          <w:trHeight w:val="600"/>
          <w:del w:id="31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E85154" w14:textId="77777777" w:rsidR="00212458" w:rsidRPr="000C21C9" w:rsidDel="00AB0262" w:rsidRDefault="00212458" w:rsidP="005008F3">
            <w:pPr>
              <w:rPr>
                <w:del w:id="311" w:author="Claudiu Zissulescu" w:date="2016-09-30T12:26:00Z"/>
                <w:rFonts w:ascii="Calibri" w:eastAsia="Times New Roman" w:hAnsi="Calibri" w:cs="Times New Roman"/>
                <w:color w:val="000000"/>
                <w:lang w:eastAsia="en-US"/>
              </w:rPr>
            </w:pPr>
            <w:del w:id="312"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6984B976"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313" w:author="Claudiu Zissulescu" w:date="2016-09-30T12:26:00Z"/>
                <w:rFonts w:ascii="Calibri" w:eastAsia="Times New Roman" w:hAnsi="Calibri" w:cs="Times New Roman"/>
                <w:color w:val="000000"/>
                <w:lang w:eastAsia="en-US"/>
              </w:rPr>
            </w:pPr>
            <w:del w:id="314"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23CBDBAE"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315" w:author="Claudiu Zissulescu" w:date="2016-09-30T12:26:00Z"/>
                <w:rFonts w:ascii="Calibri" w:eastAsia="Times New Roman" w:hAnsi="Calibri" w:cs="Times New Roman"/>
                <w:color w:val="000000"/>
                <w:lang w:eastAsia="en-US"/>
              </w:rPr>
            </w:pPr>
            <w:del w:id="31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5EB766B2"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317" w:author="Claudiu Zissulescu" w:date="2016-09-30T12:26:00Z"/>
                <w:rFonts w:ascii="Calibri" w:eastAsia="Times New Roman" w:hAnsi="Calibri" w:cs="Times New Roman"/>
                <w:color w:val="000000"/>
                <w:lang w:eastAsia="en-US"/>
              </w:rPr>
            </w:pPr>
            <w:del w:id="318" w:author="Claudiu Zissulescu" w:date="2016-09-30T12:26:00Z">
              <w:r w:rsidRPr="000C21C9" w:rsidDel="00AB0262">
                <w:rPr>
                  <w:rFonts w:ascii="Calibri" w:eastAsia="Times New Roman" w:hAnsi="Calibri" w:cs="Times New Roman"/>
                  <w:color w:val="000000"/>
                  <w:lang w:eastAsia="en-US"/>
                </w:rPr>
                <w:delText>Allowed Values</w:delText>
              </w:r>
            </w:del>
          </w:p>
        </w:tc>
        <w:tc>
          <w:tcPr>
            <w:tcW w:w="2241" w:type="dxa"/>
            <w:noWrap/>
            <w:hideMark/>
          </w:tcPr>
          <w:p w14:paraId="3CEB9541"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319" w:author="Claudiu Zissulescu" w:date="2016-09-30T12:26:00Z"/>
                <w:rFonts w:ascii="Calibri" w:eastAsia="Times New Roman" w:hAnsi="Calibri" w:cs="Times New Roman"/>
                <w:color w:val="000000"/>
                <w:lang w:eastAsia="en-US"/>
              </w:rPr>
            </w:pPr>
            <w:del w:id="320"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6433EC38" w14:textId="77777777" w:rsidTr="00212458">
        <w:trPr>
          <w:cnfStyle w:val="000000100000" w:firstRow="0" w:lastRow="0" w:firstColumn="0" w:lastColumn="0" w:oddVBand="0" w:evenVBand="0" w:oddHBand="1" w:evenHBand="0" w:firstRowFirstColumn="0" w:firstRowLastColumn="0" w:lastRowFirstColumn="0" w:lastRowLastColumn="0"/>
          <w:trHeight w:val="300"/>
          <w:del w:id="32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6E8611" w14:textId="77777777" w:rsidR="00212458" w:rsidRPr="000C21C9" w:rsidDel="00AB0262" w:rsidRDefault="00212458" w:rsidP="005008F3">
            <w:pPr>
              <w:jc w:val="right"/>
              <w:rPr>
                <w:del w:id="322" w:author="Claudiu Zissulescu" w:date="2016-09-30T12:26:00Z"/>
                <w:rFonts w:ascii="Calibri" w:eastAsia="Times New Roman" w:hAnsi="Calibri" w:cs="Times New Roman"/>
                <w:color w:val="000000"/>
                <w:lang w:eastAsia="en-US"/>
              </w:rPr>
            </w:pPr>
            <w:del w:id="323" w:author="Claudiu Zissulescu" w:date="2016-09-30T12:26:00Z">
              <w:r w:rsidDel="00AB0262">
                <w:rPr>
                  <w:rFonts w:ascii="Calibri" w:eastAsia="Times New Roman" w:hAnsi="Calibri" w:cs="Times New Roman"/>
                  <w:color w:val="000000"/>
                  <w:lang w:eastAsia="en-US"/>
                </w:rPr>
                <w:delText>3</w:delText>
              </w:r>
            </w:del>
          </w:p>
        </w:tc>
        <w:tc>
          <w:tcPr>
            <w:tcW w:w="4160" w:type="dxa"/>
            <w:noWrap/>
            <w:hideMark/>
          </w:tcPr>
          <w:p w14:paraId="261A0C26"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24" w:author="Claudiu Zissulescu" w:date="2016-09-30T12:26:00Z"/>
                <w:rFonts w:ascii="Calibri" w:eastAsia="Times New Roman" w:hAnsi="Calibri" w:cs="Times New Roman"/>
                <w:color w:val="000000"/>
                <w:lang w:eastAsia="en-US"/>
              </w:rPr>
            </w:pPr>
            <w:del w:id="325"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multiply</w:delText>
              </w:r>
            </w:del>
          </w:p>
        </w:tc>
        <w:tc>
          <w:tcPr>
            <w:tcW w:w="1300" w:type="dxa"/>
            <w:noWrap/>
            <w:hideMark/>
          </w:tcPr>
          <w:p w14:paraId="5050DCB4"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326" w:author="Claudiu Zissulescu" w:date="2016-09-30T12:26:00Z"/>
                <w:rFonts w:ascii="Calibri" w:eastAsia="Times New Roman" w:hAnsi="Calibri" w:cs="Times New Roman"/>
                <w:color w:val="000000"/>
                <w:lang w:eastAsia="en-US"/>
              </w:rPr>
            </w:pPr>
            <w:del w:id="327"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492FC97F"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328" w:author="Claudiu Zissulescu" w:date="2016-09-30T12:26:00Z"/>
                <w:rFonts w:ascii="Calibri" w:eastAsia="Times New Roman" w:hAnsi="Calibri" w:cs="Times New Roman"/>
                <w:color w:val="000000"/>
                <w:lang w:eastAsia="en-US"/>
              </w:rPr>
            </w:pPr>
            <w:del w:id="329" w:author="Claudiu Zissulescu" w:date="2016-09-30T12:26:00Z">
              <w:r w:rsidRPr="000C21C9" w:rsidDel="00AB0262">
                <w:rPr>
                  <w:rFonts w:ascii="Calibri" w:eastAsia="Times New Roman" w:hAnsi="Calibri" w:cs="Times New Roman"/>
                  <w:color w:val="000000"/>
                  <w:lang w:eastAsia="en-US"/>
                </w:rPr>
                <w:delText>0</w:delText>
              </w:r>
            </w:del>
          </w:p>
        </w:tc>
        <w:tc>
          <w:tcPr>
            <w:tcW w:w="2241" w:type="dxa"/>
            <w:noWrap/>
            <w:hideMark/>
          </w:tcPr>
          <w:p w14:paraId="4951DA6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330" w:author="Claudiu Zissulescu" w:date="2016-09-30T12:26:00Z"/>
                <w:rFonts w:ascii="Calibri" w:eastAsia="Times New Roman" w:hAnsi="Calibri" w:cs="Times New Roman"/>
                <w:color w:val="000000"/>
                <w:lang w:eastAsia="en-US"/>
              </w:rPr>
            </w:pPr>
            <w:del w:id="331"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68A5CAD5" w14:textId="77777777" w:rsidTr="00212458">
        <w:trPr>
          <w:trHeight w:val="300"/>
          <w:del w:id="33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F9FB88" w14:textId="77777777" w:rsidR="00212458" w:rsidRPr="000C21C9" w:rsidDel="00AB0262" w:rsidRDefault="00212458" w:rsidP="005008F3">
            <w:pPr>
              <w:rPr>
                <w:del w:id="333" w:author="Claudiu Zissulescu" w:date="2016-09-30T12:26:00Z"/>
                <w:rFonts w:ascii="Times New Roman" w:eastAsia="Times New Roman" w:hAnsi="Times New Roman" w:cs="Times New Roman"/>
                <w:sz w:val="20"/>
                <w:szCs w:val="20"/>
                <w:lang w:eastAsia="en-US"/>
              </w:rPr>
            </w:pPr>
          </w:p>
        </w:tc>
        <w:tc>
          <w:tcPr>
            <w:tcW w:w="4160" w:type="dxa"/>
            <w:noWrap/>
            <w:hideMark/>
          </w:tcPr>
          <w:p w14:paraId="2F336C6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334" w:author="Claudiu Zissulescu" w:date="2016-09-30T12:26:00Z"/>
                <w:rFonts w:ascii="Times New Roman" w:eastAsia="Times New Roman" w:hAnsi="Times New Roman" w:cs="Times New Roman"/>
                <w:sz w:val="20"/>
                <w:szCs w:val="20"/>
                <w:lang w:eastAsia="en-US"/>
              </w:rPr>
            </w:pPr>
          </w:p>
        </w:tc>
        <w:tc>
          <w:tcPr>
            <w:tcW w:w="1300" w:type="dxa"/>
            <w:noWrap/>
            <w:hideMark/>
          </w:tcPr>
          <w:p w14:paraId="62D320CE"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335" w:author="Claudiu Zissulescu" w:date="2016-09-30T12:26:00Z"/>
                <w:rFonts w:ascii="Times New Roman" w:eastAsia="Times New Roman" w:hAnsi="Times New Roman" w:cs="Times New Roman"/>
                <w:sz w:val="20"/>
                <w:szCs w:val="20"/>
                <w:lang w:eastAsia="en-US"/>
              </w:rPr>
            </w:pPr>
          </w:p>
        </w:tc>
        <w:tc>
          <w:tcPr>
            <w:tcW w:w="969" w:type="dxa"/>
            <w:noWrap/>
            <w:hideMark/>
          </w:tcPr>
          <w:p w14:paraId="589E7A2B"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336" w:author="Claudiu Zissulescu" w:date="2016-09-30T12:26:00Z"/>
                <w:rFonts w:ascii="Calibri" w:eastAsia="Times New Roman" w:hAnsi="Calibri" w:cs="Times New Roman"/>
                <w:color w:val="000000"/>
                <w:lang w:eastAsia="en-US"/>
              </w:rPr>
            </w:pPr>
            <w:del w:id="337" w:author="Claudiu Zissulescu" w:date="2016-09-30T12:26:00Z">
              <w:r w:rsidRPr="000C21C9" w:rsidDel="00AB0262">
                <w:rPr>
                  <w:rFonts w:ascii="Calibri" w:eastAsia="Times New Roman" w:hAnsi="Calibri" w:cs="Times New Roman"/>
                  <w:color w:val="000000"/>
                  <w:lang w:eastAsia="en-US"/>
                </w:rPr>
                <w:delText>1</w:delText>
              </w:r>
            </w:del>
          </w:p>
        </w:tc>
        <w:tc>
          <w:tcPr>
            <w:tcW w:w="2241" w:type="dxa"/>
            <w:noWrap/>
            <w:hideMark/>
          </w:tcPr>
          <w:p w14:paraId="52C19CB6"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38" w:author="Claudiu Zissulescu" w:date="2016-09-30T12:26:00Z"/>
                <w:rFonts w:ascii="Calibri" w:eastAsia="Times New Roman" w:hAnsi="Calibri" w:cs="Times New Roman"/>
                <w:color w:val="000000"/>
                <w:lang w:eastAsia="en-US"/>
              </w:rPr>
            </w:pPr>
            <w:del w:id="339" w:author="Claudiu Zissulescu" w:date="2016-09-30T12:26:00Z">
              <w:r w:rsidRPr="00DE120C" w:rsidDel="00AB0262">
                <w:rPr>
                  <w:rFonts w:ascii="Calibri" w:eastAsia="Times New Roman" w:hAnsi="Calibri" w:cs="Times New Roman"/>
                  <w:color w:val="000000"/>
                  <w:lang w:eastAsia="en-US"/>
                </w:rPr>
                <w:delText>Arc600 multiply 32x32</w:delText>
              </w:r>
            </w:del>
          </w:p>
        </w:tc>
      </w:tr>
      <w:tr w:rsidR="00212458" w:rsidRPr="000C21C9" w:rsidDel="00AB0262" w14:paraId="15CCC0DB" w14:textId="77777777" w:rsidTr="00212458">
        <w:trPr>
          <w:cnfStyle w:val="000000100000" w:firstRow="0" w:lastRow="0" w:firstColumn="0" w:lastColumn="0" w:oddVBand="0" w:evenVBand="0" w:oddHBand="1" w:evenHBand="0" w:firstRowFirstColumn="0" w:firstRowLastColumn="0" w:lastRowFirstColumn="0" w:lastRowLastColumn="0"/>
          <w:trHeight w:val="300"/>
          <w:del w:id="34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B63299E" w14:textId="77777777" w:rsidR="00212458" w:rsidRPr="000C21C9" w:rsidDel="00AB0262" w:rsidRDefault="00212458" w:rsidP="00DE120C">
            <w:pPr>
              <w:rPr>
                <w:del w:id="341" w:author="Claudiu Zissulescu" w:date="2016-09-30T12:26:00Z"/>
                <w:rFonts w:ascii="Times New Roman" w:eastAsia="Times New Roman" w:hAnsi="Times New Roman" w:cs="Times New Roman"/>
                <w:sz w:val="20"/>
                <w:szCs w:val="20"/>
                <w:lang w:eastAsia="en-US"/>
              </w:rPr>
            </w:pPr>
          </w:p>
        </w:tc>
        <w:tc>
          <w:tcPr>
            <w:tcW w:w="4160" w:type="dxa"/>
            <w:noWrap/>
          </w:tcPr>
          <w:p w14:paraId="66405CE0"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42" w:author="Claudiu Zissulescu" w:date="2016-09-30T12:26:00Z"/>
                <w:rFonts w:ascii="Times New Roman" w:eastAsia="Times New Roman" w:hAnsi="Times New Roman" w:cs="Times New Roman"/>
                <w:sz w:val="20"/>
                <w:szCs w:val="20"/>
                <w:lang w:eastAsia="en-US"/>
              </w:rPr>
            </w:pPr>
          </w:p>
        </w:tc>
        <w:tc>
          <w:tcPr>
            <w:tcW w:w="1300" w:type="dxa"/>
            <w:noWrap/>
          </w:tcPr>
          <w:p w14:paraId="4E37EC58"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43" w:author="Claudiu Zissulescu" w:date="2016-09-30T12:26:00Z"/>
                <w:rFonts w:ascii="Times New Roman" w:eastAsia="Times New Roman" w:hAnsi="Times New Roman" w:cs="Times New Roman"/>
                <w:sz w:val="20"/>
                <w:szCs w:val="20"/>
                <w:lang w:eastAsia="en-US"/>
              </w:rPr>
            </w:pPr>
          </w:p>
        </w:tc>
        <w:tc>
          <w:tcPr>
            <w:tcW w:w="969" w:type="dxa"/>
            <w:noWrap/>
          </w:tcPr>
          <w:p w14:paraId="5272C62E" w14:textId="77777777" w:rsidR="00212458" w:rsidRPr="000C21C9" w:rsidDel="00AB0262" w:rsidRDefault="00212458" w:rsidP="00DE120C">
            <w:pPr>
              <w:jc w:val="right"/>
              <w:cnfStyle w:val="000000100000" w:firstRow="0" w:lastRow="0" w:firstColumn="0" w:lastColumn="0" w:oddVBand="0" w:evenVBand="0" w:oddHBand="1" w:evenHBand="0" w:firstRowFirstColumn="0" w:firstRowLastColumn="0" w:lastRowFirstColumn="0" w:lastRowLastColumn="0"/>
              <w:rPr>
                <w:del w:id="344" w:author="Claudiu Zissulescu" w:date="2016-09-30T12:26:00Z"/>
                <w:rFonts w:ascii="Calibri" w:eastAsia="Times New Roman" w:hAnsi="Calibri" w:cs="Times New Roman"/>
                <w:color w:val="000000"/>
                <w:lang w:eastAsia="en-US"/>
              </w:rPr>
            </w:pPr>
            <w:del w:id="345" w:author="Claudiu Zissulescu" w:date="2016-09-30T12:26:00Z">
              <w:r w:rsidDel="00AB0262">
                <w:rPr>
                  <w:rFonts w:ascii="Calibri" w:eastAsia="Times New Roman" w:hAnsi="Calibri" w:cs="Times New Roman"/>
                  <w:color w:val="000000"/>
                  <w:lang w:eastAsia="en-US"/>
                </w:rPr>
                <w:delText>2</w:delText>
              </w:r>
            </w:del>
          </w:p>
        </w:tc>
        <w:tc>
          <w:tcPr>
            <w:tcW w:w="2241" w:type="dxa"/>
            <w:noWrap/>
          </w:tcPr>
          <w:p w14:paraId="1829C73A"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46" w:author="Claudiu Zissulescu" w:date="2016-09-30T12:26:00Z"/>
                <w:rFonts w:ascii="Calibri" w:eastAsia="Times New Roman" w:hAnsi="Calibri" w:cs="Times New Roman"/>
                <w:color w:val="000000"/>
                <w:lang w:eastAsia="en-US"/>
              </w:rPr>
            </w:pPr>
            <w:del w:id="347" w:author="Claudiu Zissulescu" w:date="2016-09-30T12:26:00Z">
              <w:r w:rsidDel="00AB0262">
                <w:rPr>
                  <w:rFonts w:ascii="Calibri" w:eastAsia="Times New Roman" w:hAnsi="Calibri" w:cs="Times New Roman"/>
                  <w:color w:val="000000"/>
                  <w:lang w:eastAsia="en-US"/>
                </w:rPr>
                <w:delText>Arc600 multiply 16x16</w:delText>
              </w:r>
            </w:del>
          </w:p>
        </w:tc>
      </w:tr>
      <w:tr w:rsidR="00212458" w:rsidRPr="000C21C9" w:rsidDel="00AB0262" w14:paraId="6EE75098" w14:textId="77777777" w:rsidTr="00212458">
        <w:trPr>
          <w:trHeight w:val="300"/>
          <w:del w:id="34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6B0F61A8" w14:textId="77777777" w:rsidR="00212458" w:rsidRPr="000C21C9" w:rsidDel="00AB0262" w:rsidRDefault="00212458" w:rsidP="00DE120C">
            <w:pPr>
              <w:rPr>
                <w:del w:id="349" w:author="Claudiu Zissulescu" w:date="2016-09-30T12:26:00Z"/>
                <w:rFonts w:ascii="Times New Roman" w:eastAsia="Times New Roman" w:hAnsi="Times New Roman" w:cs="Times New Roman"/>
                <w:sz w:val="20"/>
                <w:szCs w:val="20"/>
                <w:lang w:eastAsia="en-US"/>
              </w:rPr>
            </w:pPr>
          </w:p>
        </w:tc>
        <w:tc>
          <w:tcPr>
            <w:tcW w:w="4160" w:type="dxa"/>
            <w:noWrap/>
          </w:tcPr>
          <w:p w14:paraId="48224A8A"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50" w:author="Claudiu Zissulescu" w:date="2016-09-30T12:26:00Z"/>
                <w:rFonts w:ascii="Times New Roman" w:eastAsia="Times New Roman" w:hAnsi="Times New Roman" w:cs="Times New Roman"/>
                <w:sz w:val="20"/>
                <w:szCs w:val="20"/>
                <w:lang w:eastAsia="en-US"/>
              </w:rPr>
            </w:pPr>
          </w:p>
        </w:tc>
        <w:tc>
          <w:tcPr>
            <w:tcW w:w="1300" w:type="dxa"/>
            <w:noWrap/>
          </w:tcPr>
          <w:p w14:paraId="6692682C"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51" w:author="Claudiu Zissulescu" w:date="2016-09-30T12:26:00Z"/>
                <w:rFonts w:ascii="Times New Roman" w:eastAsia="Times New Roman" w:hAnsi="Times New Roman" w:cs="Times New Roman"/>
                <w:sz w:val="20"/>
                <w:szCs w:val="20"/>
                <w:lang w:eastAsia="en-US"/>
              </w:rPr>
            </w:pPr>
          </w:p>
        </w:tc>
        <w:tc>
          <w:tcPr>
            <w:tcW w:w="969" w:type="dxa"/>
            <w:noWrap/>
          </w:tcPr>
          <w:p w14:paraId="19B34A3C" w14:textId="77777777" w:rsidR="00212458" w:rsidDel="00AB0262" w:rsidRDefault="00212458" w:rsidP="00DE120C">
            <w:pPr>
              <w:jc w:val="right"/>
              <w:cnfStyle w:val="000000000000" w:firstRow="0" w:lastRow="0" w:firstColumn="0" w:lastColumn="0" w:oddVBand="0" w:evenVBand="0" w:oddHBand="0" w:evenHBand="0" w:firstRowFirstColumn="0" w:firstRowLastColumn="0" w:lastRowFirstColumn="0" w:lastRowLastColumn="0"/>
              <w:rPr>
                <w:del w:id="352" w:author="Claudiu Zissulescu" w:date="2016-09-30T12:26:00Z"/>
                <w:rFonts w:ascii="Calibri" w:eastAsia="Times New Roman" w:hAnsi="Calibri" w:cs="Times New Roman"/>
                <w:color w:val="000000"/>
                <w:lang w:eastAsia="en-US"/>
              </w:rPr>
            </w:pPr>
            <w:del w:id="353" w:author="Claudiu Zissulescu" w:date="2016-09-30T12:26:00Z">
              <w:r w:rsidDel="00AB0262">
                <w:rPr>
                  <w:rFonts w:ascii="Calibri" w:eastAsia="Times New Roman" w:hAnsi="Calibri" w:cs="Times New Roman"/>
                  <w:color w:val="000000"/>
                  <w:lang w:eastAsia="en-US"/>
                </w:rPr>
                <w:delText>3</w:delText>
              </w:r>
            </w:del>
          </w:p>
        </w:tc>
        <w:tc>
          <w:tcPr>
            <w:tcW w:w="2241" w:type="dxa"/>
            <w:noWrap/>
          </w:tcPr>
          <w:p w14:paraId="0E33A901"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54" w:author="Claudiu Zissulescu" w:date="2016-09-30T12:26:00Z"/>
                <w:rFonts w:ascii="Calibri" w:eastAsia="Times New Roman" w:hAnsi="Calibri" w:cs="Times New Roman"/>
                <w:color w:val="000000"/>
                <w:lang w:eastAsia="en-US"/>
              </w:rPr>
            </w:pPr>
            <w:del w:id="355" w:author="Claudiu Zissulescu" w:date="2016-09-30T12:26:00Z">
              <w:r w:rsidDel="00AB0262">
                <w:rPr>
                  <w:rFonts w:ascii="Calibri" w:eastAsia="Times New Roman" w:hAnsi="Calibri" w:cs="Times New Roman"/>
                  <w:color w:val="000000"/>
                  <w:lang w:eastAsia="en-US"/>
                </w:rPr>
                <w:delText>Arc7</w:delText>
              </w:r>
              <w:r w:rsidRPr="00DE120C" w:rsidDel="00AB0262">
                <w:rPr>
                  <w:rFonts w:ascii="Calibri" w:eastAsia="Times New Roman" w:hAnsi="Calibri" w:cs="Times New Roman"/>
                  <w:color w:val="000000"/>
                  <w:lang w:eastAsia="en-US"/>
                </w:rPr>
                <w:delText>00 multiply 32x32</w:delText>
              </w:r>
            </w:del>
          </w:p>
        </w:tc>
      </w:tr>
      <w:tr w:rsidR="00212458" w:rsidRPr="000C21C9" w:rsidDel="00AB0262" w14:paraId="56009737" w14:textId="77777777" w:rsidTr="00212458">
        <w:trPr>
          <w:cnfStyle w:val="000000100000" w:firstRow="0" w:lastRow="0" w:firstColumn="0" w:lastColumn="0" w:oddVBand="0" w:evenVBand="0" w:oddHBand="1" w:evenHBand="0" w:firstRowFirstColumn="0" w:firstRowLastColumn="0" w:lastRowFirstColumn="0" w:lastRowLastColumn="0"/>
          <w:trHeight w:val="300"/>
          <w:del w:id="35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B0BD121" w14:textId="77777777" w:rsidR="00212458" w:rsidRPr="000C21C9" w:rsidDel="00AB0262" w:rsidRDefault="00212458" w:rsidP="00DE120C">
            <w:pPr>
              <w:rPr>
                <w:del w:id="357" w:author="Claudiu Zissulescu" w:date="2016-09-30T12:26:00Z"/>
                <w:rFonts w:ascii="Times New Roman" w:eastAsia="Times New Roman" w:hAnsi="Times New Roman" w:cs="Times New Roman"/>
                <w:sz w:val="20"/>
                <w:szCs w:val="20"/>
                <w:lang w:eastAsia="en-US"/>
              </w:rPr>
            </w:pPr>
          </w:p>
        </w:tc>
        <w:tc>
          <w:tcPr>
            <w:tcW w:w="4160" w:type="dxa"/>
            <w:noWrap/>
          </w:tcPr>
          <w:p w14:paraId="4F62A6D8"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58" w:author="Claudiu Zissulescu" w:date="2016-09-30T12:26:00Z"/>
                <w:rFonts w:ascii="Times New Roman" w:eastAsia="Times New Roman" w:hAnsi="Times New Roman" w:cs="Times New Roman"/>
                <w:sz w:val="20"/>
                <w:szCs w:val="20"/>
                <w:lang w:eastAsia="en-US"/>
              </w:rPr>
            </w:pPr>
          </w:p>
        </w:tc>
        <w:tc>
          <w:tcPr>
            <w:tcW w:w="1300" w:type="dxa"/>
            <w:noWrap/>
          </w:tcPr>
          <w:p w14:paraId="16A78DBB"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59" w:author="Claudiu Zissulescu" w:date="2016-09-30T12:26:00Z"/>
                <w:rFonts w:ascii="Times New Roman" w:eastAsia="Times New Roman" w:hAnsi="Times New Roman" w:cs="Times New Roman"/>
                <w:sz w:val="20"/>
                <w:szCs w:val="20"/>
                <w:lang w:eastAsia="en-US"/>
              </w:rPr>
            </w:pPr>
          </w:p>
        </w:tc>
        <w:tc>
          <w:tcPr>
            <w:tcW w:w="969" w:type="dxa"/>
            <w:noWrap/>
          </w:tcPr>
          <w:p w14:paraId="34F4E992" w14:textId="77777777" w:rsidR="00212458" w:rsidDel="00AB0262" w:rsidRDefault="00212458" w:rsidP="00DE120C">
            <w:pPr>
              <w:jc w:val="right"/>
              <w:cnfStyle w:val="000000100000" w:firstRow="0" w:lastRow="0" w:firstColumn="0" w:lastColumn="0" w:oddVBand="0" w:evenVBand="0" w:oddHBand="1" w:evenHBand="0" w:firstRowFirstColumn="0" w:firstRowLastColumn="0" w:lastRowFirstColumn="0" w:lastRowLastColumn="0"/>
              <w:rPr>
                <w:del w:id="360" w:author="Claudiu Zissulescu" w:date="2016-09-30T12:26:00Z"/>
                <w:rFonts w:ascii="Calibri" w:eastAsia="Times New Roman" w:hAnsi="Calibri" w:cs="Times New Roman"/>
                <w:color w:val="000000"/>
                <w:lang w:eastAsia="en-US"/>
              </w:rPr>
            </w:pPr>
            <w:del w:id="361" w:author="Claudiu Zissulescu" w:date="2016-09-30T12:26:00Z">
              <w:r w:rsidDel="00AB0262">
                <w:rPr>
                  <w:rFonts w:ascii="Calibri" w:eastAsia="Times New Roman" w:hAnsi="Calibri" w:cs="Times New Roman"/>
                  <w:color w:val="000000"/>
                  <w:lang w:eastAsia="en-US"/>
                </w:rPr>
                <w:delText>4</w:delText>
              </w:r>
            </w:del>
          </w:p>
        </w:tc>
        <w:tc>
          <w:tcPr>
            <w:tcW w:w="2241" w:type="dxa"/>
            <w:noWrap/>
          </w:tcPr>
          <w:p w14:paraId="32B14714" w14:textId="77777777" w:rsidR="00212458" w:rsidDel="00AB0262" w:rsidRDefault="00212458" w:rsidP="00DE120C">
            <w:pPr>
              <w:cnfStyle w:val="000000100000" w:firstRow="0" w:lastRow="0" w:firstColumn="0" w:lastColumn="0" w:oddVBand="0" w:evenVBand="0" w:oddHBand="1" w:evenHBand="0" w:firstRowFirstColumn="0" w:firstRowLastColumn="0" w:lastRowFirstColumn="0" w:lastRowLastColumn="0"/>
              <w:rPr>
                <w:del w:id="362" w:author="Claudiu Zissulescu" w:date="2016-09-30T12:26:00Z"/>
                <w:rFonts w:ascii="Calibri" w:eastAsia="Times New Roman" w:hAnsi="Calibri" w:cs="Times New Roman"/>
                <w:color w:val="000000"/>
                <w:lang w:eastAsia="en-US"/>
              </w:rPr>
            </w:pPr>
            <w:del w:id="363" w:author="Claudiu Zissulescu" w:date="2016-09-30T12:26:00Z">
              <w:r w:rsidDel="00AB0262">
                <w:rPr>
                  <w:rFonts w:ascii="Calibri" w:eastAsia="Times New Roman" w:hAnsi="Calibri" w:cs="Times New Roman"/>
                  <w:color w:val="000000"/>
                  <w:lang w:eastAsia="en-US"/>
                </w:rPr>
                <w:delText>Reserved</w:delText>
              </w:r>
            </w:del>
          </w:p>
        </w:tc>
      </w:tr>
      <w:tr w:rsidR="00212458" w:rsidRPr="000C21C9" w:rsidDel="00AB0262" w14:paraId="2E9B3485" w14:textId="77777777" w:rsidTr="00212458">
        <w:trPr>
          <w:trHeight w:val="300"/>
          <w:del w:id="36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6FB607B9" w14:textId="77777777" w:rsidR="00212458" w:rsidRPr="000C21C9" w:rsidDel="00AB0262" w:rsidRDefault="00212458" w:rsidP="00DE120C">
            <w:pPr>
              <w:rPr>
                <w:del w:id="365" w:author="Claudiu Zissulescu" w:date="2016-09-30T12:26:00Z"/>
                <w:rFonts w:ascii="Times New Roman" w:eastAsia="Times New Roman" w:hAnsi="Times New Roman" w:cs="Times New Roman"/>
                <w:sz w:val="20"/>
                <w:szCs w:val="20"/>
                <w:lang w:eastAsia="en-US"/>
              </w:rPr>
            </w:pPr>
          </w:p>
        </w:tc>
        <w:tc>
          <w:tcPr>
            <w:tcW w:w="4160" w:type="dxa"/>
            <w:noWrap/>
          </w:tcPr>
          <w:p w14:paraId="35532FE1"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66" w:author="Claudiu Zissulescu" w:date="2016-09-30T12:26:00Z"/>
                <w:rFonts w:ascii="Times New Roman" w:eastAsia="Times New Roman" w:hAnsi="Times New Roman" w:cs="Times New Roman"/>
                <w:sz w:val="20"/>
                <w:szCs w:val="20"/>
                <w:lang w:eastAsia="en-US"/>
              </w:rPr>
            </w:pPr>
          </w:p>
        </w:tc>
        <w:tc>
          <w:tcPr>
            <w:tcW w:w="1300" w:type="dxa"/>
            <w:noWrap/>
          </w:tcPr>
          <w:p w14:paraId="5360A553"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67" w:author="Claudiu Zissulescu" w:date="2016-09-30T12:26:00Z"/>
                <w:rFonts w:ascii="Times New Roman" w:eastAsia="Times New Roman" w:hAnsi="Times New Roman" w:cs="Times New Roman"/>
                <w:sz w:val="20"/>
                <w:szCs w:val="20"/>
                <w:lang w:eastAsia="en-US"/>
              </w:rPr>
            </w:pPr>
          </w:p>
        </w:tc>
        <w:tc>
          <w:tcPr>
            <w:tcW w:w="969" w:type="dxa"/>
            <w:noWrap/>
          </w:tcPr>
          <w:p w14:paraId="3DB35225" w14:textId="77777777" w:rsidR="00212458" w:rsidDel="00AB0262" w:rsidRDefault="00212458" w:rsidP="00DE120C">
            <w:pPr>
              <w:jc w:val="right"/>
              <w:cnfStyle w:val="000000000000" w:firstRow="0" w:lastRow="0" w:firstColumn="0" w:lastColumn="0" w:oddVBand="0" w:evenVBand="0" w:oddHBand="0" w:evenHBand="0" w:firstRowFirstColumn="0" w:firstRowLastColumn="0" w:lastRowFirstColumn="0" w:lastRowLastColumn="0"/>
              <w:rPr>
                <w:del w:id="368" w:author="Claudiu Zissulescu" w:date="2016-09-30T12:26:00Z"/>
                <w:rFonts w:ascii="Calibri" w:eastAsia="Times New Roman" w:hAnsi="Calibri" w:cs="Times New Roman"/>
                <w:color w:val="000000"/>
                <w:lang w:eastAsia="en-US"/>
              </w:rPr>
            </w:pPr>
            <w:del w:id="369" w:author="Claudiu Zissulescu" w:date="2016-09-30T12:26:00Z">
              <w:r w:rsidDel="00AB0262">
                <w:rPr>
                  <w:rFonts w:ascii="Calibri" w:eastAsia="Times New Roman" w:hAnsi="Calibri" w:cs="Times New Roman"/>
                  <w:color w:val="000000"/>
                  <w:lang w:eastAsia="en-US"/>
                </w:rPr>
                <w:delText>5</w:delText>
              </w:r>
            </w:del>
          </w:p>
        </w:tc>
        <w:tc>
          <w:tcPr>
            <w:tcW w:w="2241" w:type="dxa"/>
            <w:noWrap/>
          </w:tcPr>
          <w:p w14:paraId="23632BFC" w14:textId="77777777" w:rsidR="00212458" w:rsidDel="00AB0262" w:rsidRDefault="00212458" w:rsidP="00DE120C">
            <w:pPr>
              <w:cnfStyle w:val="000000000000" w:firstRow="0" w:lastRow="0" w:firstColumn="0" w:lastColumn="0" w:oddVBand="0" w:evenVBand="0" w:oddHBand="0" w:evenHBand="0" w:firstRowFirstColumn="0" w:firstRowLastColumn="0" w:lastRowFirstColumn="0" w:lastRowLastColumn="0"/>
              <w:rPr>
                <w:del w:id="370" w:author="Claudiu Zissulescu" w:date="2016-09-30T12:26:00Z"/>
                <w:rFonts w:ascii="Calibri" w:eastAsia="Times New Roman" w:hAnsi="Calibri" w:cs="Times New Roman"/>
                <w:color w:val="000000"/>
                <w:lang w:eastAsia="en-US"/>
              </w:rPr>
            </w:pPr>
            <w:del w:id="371" w:author="Claudiu Zissulescu" w:date="2016-09-30T12:26:00Z">
              <w:r w:rsidDel="00AB0262">
                <w:rPr>
                  <w:rFonts w:ascii="Calibri" w:eastAsia="Times New Roman" w:hAnsi="Calibri" w:cs="Times New Roman"/>
                  <w:color w:val="000000"/>
                  <w:lang w:eastAsia="en-US"/>
                </w:rPr>
                <w:delText>Reserved</w:delText>
              </w:r>
            </w:del>
          </w:p>
        </w:tc>
      </w:tr>
      <w:tr w:rsidR="00212458" w:rsidRPr="000C21C9" w:rsidDel="00AB0262" w14:paraId="21F88DC6" w14:textId="77777777" w:rsidTr="00212458">
        <w:trPr>
          <w:cnfStyle w:val="000000100000" w:firstRow="0" w:lastRow="0" w:firstColumn="0" w:lastColumn="0" w:oddVBand="0" w:evenVBand="0" w:oddHBand="1" w:evenHBand="0" w:firstRowFirstColumn="0" w:firstRowLastColumn="0" w:lastRowFirstColumn="0" w:lastRowLastColumn="0"/>
          <w:trHeight w:val="300"/>
          <w:del w:id="37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133AA138" w14:textId="77777777" w:rsidR="00212458" w:rsidRPr="000C21C9" w:rsidDel="00AB0262" w:rsidRDefault="00212458" w:rsidP="00DE120C">
            <w:pPr>
              <w:rPr>
                <w:del w:id="373" w:author="Claudiu Zissulescu" w:date="2016-09-30T12:26:00Z"/>
                <w:rFonts w:ascii="Times New Roman" w:eastAsia="Times New Roman" w:hAnsi="Times New Roman" w:cs="Times New Roman"/>
                <w:sz w:val="20"/>
                <w:szCs w:val="20"/>
                <w:lang w:eastAsia="en-US"/>
              </w:rPr>
            </w:pPr>
          </w:p>
        </w:tc>
        <w:tc>
          <w:tcPr>
            <w:tcW w:w="4160" w:type="dxa"/>
            <w:noWrap/>
          </w:tcPr>
          <w:p w14:paraId="4B479F16"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74" w:author="Claudiu Zissulescu" w:date="2016-09-30T12:26:00Z"/>
                <w:rFonts w:ascii="Times New Roman" w:eastAsia="Times New Roman" w:hAnsi="Times New Roman" w:cs="Times New Roman"/>
                <w:sz w:val="20"/>
                <w:szCs w:val="20"/>
                <w:lang w:eastAsia="en-US"/>
              </w:rPr>
            </w:pPr>
          </w:p>
        </w:tc>
        <w:tc>
          <w:tcPr>
            <w:tcW w:w="1300" w:type="dxa"/>
            <w:noWrap/>
          </w:tcPr>
          <w:p w14:paraId="15AEDC3F"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75" w:author="Claudiu Zissulescu" w:date="2016-09-30T12:26:00Z"/>
                <w:rFonts w:ascii="Times New Roman" w:eastAsia="Times New Roman" w:hAnsi="Times New Roman" w:cs="Times New Roman"/>
                <w:sz w:val="20"/>
                <w:szCs w:val="20"/>
                <w:lang w:eastAsia="en-US"/>
              </w:rPr>
            </w:pPr>
          </w:p>
        </w:tc>
        <w:tc>
          <w:tcPr>
            <w:tcW w:w="969" w:type="dxa"/>
            <w:noWrap/>
          </w:tcPr>
          <w:p w14:paraId="70441AC6" w14:textId="77777777" w:rsidR="00212458" w:rsidDel="00AB0262" w:rsidRDefault="00212458" w:rsidP="00DE120C">
            <w:pPr>
              <w:jc w:val="right"/>
              <w:cnfStyle w:val="000000100000" w:firstRow="0" w:lastRow="0" w:firstColumn="0" w:lastColumn="0" w:oddVBand="0" w:evenVBand="0" w:oddHBand="1" w:evenHBand="0" w:firstRowFirstColumn="0" w:firstRowLastColumn="0" w:lastRowFirstColumn="0" w:lastRowLastColumn="0"/>
              <w:rPr>
                <w:del w:id="376" w:author="Claudiu Zissulescu" w:date="2016-09-30T12:26:00Z"/>
                <w:rFonts w:ascii="Calibri" w:eastAsia="Times New Roman" w:hAnsi="Calibri" w:cs="Times New Roman"/>
                <w:color w:val="000000"/>
                <w:lang w:eastAsia="en-US"/>
              </w:rPr>
            </w:pPr>
            <w:del w:id="377" w:author="Claudiu Zissulescu" w:date="2016-09-30T12:26:00Z">
              <w:r w:rsidDel="00AB0262">
                <w:rPr>
                  <w:rFonts w:ascii="Calibri" w:eastAsia="Times New Roman" w:hAnsi="Calibri" w:cs="Times New Roman"/>
                  <w:color w:val="000000"/>
                  <w:lang w:eastAsia="en-US"/>
                </w:rPr>
                <w:delText>6</w:delText>
              </w:r>
            </w:del>
          </w:p>
        </w:tc>
        <w:tc>
          <w:tcPr>
            <w:tcW w:w="2241" w:type="dxa"/>
            <w:noWrap/>
          </w:tcPr>
          <w:p w14:paraId="7FC41F7A" w14:textId="77777777" w:rsidR="00212458" w:rsidDel="00AB0262" w:rsidRDefault="00212458" w:rsidP="00DE120C">
            <w:pPr>
              <w:cnfStyle w:val="000000100000" w:firstRow="0" w:lastRow="0" w:firstColumn="0" w:lastColumn="0" w:oddVBand="0" w:evenVBand="0" w:oddHBand="1" w:evenHBand="0" w:firstRowFirstColumn="0" w:firstRowLastColumn="0" w:lastRowFirstColumn="0" w:lastRowLastColumn="0"/>
              <w:rPr>
                <w:del w:id="378" w:author="Claudiu Zissulescu" w:date="2016-09-30T12:26:00Z"/>
                <w:rFonts w:ascii="Calibri" w:eastAsia="Times New Roman" w:hAnsi="Calibri" w:cs="Times New Roman"/>
                <w:color w:val="000000"/>
                <w:lang w:eastAsia="en-US"/>
              </w:rPr>
            </w:pPr>
            <w:del w:id="379" w:author="Claudiu Zissulescu" w:date="2016-09-30T12:26:00Z">
              <w:r w:rsidDel="00AB0262">
                <w:rPr>
                  <w:rFonts w:ascii="Calibri" w:eastAsia="Times New Roman" w:hAnsi="Calibri" w:cs="Times New Roman"/>
                  <w:color w:val="000000"/>
                  <w:lang w:eastAsia="en-US"/>
                </w:rPr>
                <w:delText>ARCv2 mpy</w:delText>
              </w:r>
            </w:del>
          </w:p>
        </w:tc>
      </w:tr>
      <w:tr w:rsidR="00212458" w:rsidRPr="000C21C9" w:rsidDel="00AB0262" w14:paraId="67E84FDF" w14:textId="77777777" w:rsidTr="00212458">
        <w:trPr>
          <w:trHeight w:val="300"/>
          <w:del w:id="38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5763A18C" w14:textId="77777777" w:rsidR="00212458" w:rsidRPr="000C21C9" w:rsidDel="00AB0262" w:rsidRDefault="00212458" w:rsidP="00DE120C">
            <w:pPr>
              <w:rPr>
                <w:del w:id="381" w:author="Claudiu Zissulescu" w:date="2016-09-30T12:26:00Z"/>
                <w:rFonts w:ascii="Times New Roman" w:eastAsia="Times New Roman" w:hAnsi="Times New Roman" w:cs="Times New Roman"/>
                <w:sz w:val="20"/>
                <w:szCs w:val="20"/>
                <w:lang w:eastAsia="en-US"/>
              </w:rPr>
            </w:pPr>
          </w:p>
        </w:tc>
        <w:tc>
          <w:tcPr>
            <w:tcW w:w="4160" w:type="dxa"/>
            <w:noWrap/>
          </w:tcPr>
          <w:p w14:paraId="24394FAD"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82" w:author="Claudiu Zissulescu" w:date="2016-09-30T12:26:00Z"/>
                <w:rFonts w:ascii="Times New Roman" w:eastAsia="Times New Roman" w:hAnsi="Times New Roman" w:cs="Times New Roman"/>
                <w:sz w:val="20"/>
                <w:szCs w:val="20"/>
                <w:lang w:eastAsia="en-US"/>
              </w:rPr>
            </w:pPr>
          </w:p>
        </w:tc>
        <w:tc>
          <w:tcPr>
            <w:tcW w:w="1300" w:type="dxa"/>
            <w:noWrap/>
          </w:tcPr>
          <w:p w14:paraId="45B27531"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83" w:author="Claudiu Zissulescu" w:date="2016-09-30T12:26:00Z"/>
                <w:rFonts w:ascii="Times New Roman" w:eastAsia="Times New Roman" w:hAnsi="Times New Roman" w:cs="Times New Roman"/>
                <w:sz w:val="20"/>
                <w:szCs w:val="20"/>
                <w:lang w:eastAsia="en-US"/>
              </w:rPr>
            </w:pPr>
          </w:p>
        </w:tc>
        <w:tc>
          <w:tcPr>
            <w:tcW w:w="969" w:type="dxa"/>
            <w:noWrap/>
          </w:tcPr>
          <w:p w14:paraId="6A46AE5E" w14:textId="77777777" w:rsidR="00212458" w:rsidDel="00AB0262" w:rsidRDefault="00212458" w:rsidP="00DE120C">
            <w:pPr>
              <w:jc w:val="right"/>
              <w:cnfStyle w:val="000000000000" w:firstRow="0" w:lastRow="0" w:firstColumn="0" w:lastColumn="0" w:oddVBand="0" w:evenVBand="0" w:oddHBand="0" w:evenHBand="0" w:firstRowFirstColumn="0" w:firstRowLastColumn="0" w:lastRowFirstColumn="0" w:lastRowLastColumn="0"/>
              <w:rPr>
                <w:del w:id="384" w:author="Claudiu Zissulescu" w:date="2016-09-30T12:26:00Z"/>
                <w:rFonts w:ascii="Calibri" w:eastAsia="Times New Roman" w:hAnsi="Calibri" w:cs="Times New Roman"/>
                <w:color w:val="000000"/>
                <w:lang w:eastAsia="en-US"/>
              </w:rPr>
            </w:pPr>
            <w:del w:id="385" w:author="Claudiu Zissulescu" w:date="2016-09-30T12:26:00Z">
              <w:r w:rsidDel="00AB0262">
                <w:rPr>
                  <w:rFonts w:ascii="Calibri" w:eastAsia="Times New Roman" w:hAnsi="Calibri" w:cs="Times New Roman"/>
                  <w:color w:val="000000"/>
                  <w:lang w:eastAsia="en-US"/>
                </w:rPr>
                <w:delText>7</w:delText>
              </w:r>
            </w:del>
          </w:p>
        </w:tc>
        <w:tc>
          <w:tcPr>
            <w:tcW w:w="2241" w:type="dxa"/>
            <w:noWrap/>
          </w:tcPr>
          <w:p w14:paraId="349C369F" w14:textId="77777777" w:rsidR="00212458" w:rsidDel="00AB0262" w:rsidRDefault="00212458" w:rsidP="00DE120C">
            <w:pPr>
              <w:cnfStyle w:val="000000000000" w:firstRow="0" w:lastRow="0" w:firstColumn="0" w:lastColumn="0" w:oddVBand="0" w:evenVBand="0" w:oddHBand="0" w:evenHBand="0" w:firstRowFirstColumn="0" w:firstRowLastColumn="0" w:lastRowFirstColumn="0" w:lastRowLastColumn="0"/>
              <w:rPr>
                <w:del w:id="386" w:author="Claudiu Zissulescu" w:date="2016-09-30T12:26:00Z"/>
                <w:rFonts w:ascii="Calibri" w:eastAsia="Times New Roman" w:hAnsi="Calibri" w:cs="Times New Roman"/>
                <w:color w:val="000000"/>
                <w:lang w:eastAsia="en-US"/>
              </w:rPr>
            </w:pPr>
            <w:del w:id="387" w:author="Claudiu Zissulescu" w:date="2016-09-30T12:26:00Z">
              <w:r w:rsidDel="00AB0262">
                <w:rPr>
                  <w:rFonts w:ascii="Calibri" w:eastAsia="Times New Roman" w:hAnsi="Calibri" w:cs="Times New Roman"/>
                  <w:color w:val="000000"/>
                  <w:lang w:eastAsia="en-US"/>
                </w:rPr>
                <w:delText>ARCv2 plus_dmpy</w:delText>
              </w:r>
            </w:del>
          </w:p>
        </w:tc>
      </w:tr>
      <w:tr w:rsidR="00212458" w:rsidRPr="000C21C9" w:rsidDel="00AB0262" w14:paraId="75905316" w14:textId="77777777" w:rsidTr="00212458">
        <w:trPr>
          <w:cnfStyle w:val="000000100000" w:firstRow="0" w:lastRow="0" w:firstColumn="0" w:lastColumn="0" w:oddVBand="0" w:evenVBand="0" w:oddHBand="1" w:evenHBand="0" w:firstRowFirstColumn="0" w:firstRowLastColumn="0" w:lastRowFirstColumn="0" w:lastRowLastColumn="0"/>
          <w:trHeight w:val="300"/>
          <w:del w:id="38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564CFD3F" w14:textId="77777777" w:rsidR="00212458" w:rsidRPr="000C21C9" w:rsidDel="00AB0262" w:rsidRDefault="00212458" w:rsidP="00DE120C">
            <w:pPr>
              <w:rPr>
                <w:del w:id="389" w:author="Claudiu Zissulescu" w:date="2016-09-30T12:26:00Z"/>
                <w:rFonts w:ascii="Times New Roman" w:eastAsia="Times New Roman" w:hAnsi="Times New Roman" w:cs="Times New Roman"/>
                <w:sz w:val="20"/>
                <w:szCs w:val="20"/>
                <w:lang w:eastAsia="en-US"/>
              </w:rPr>
            </w:pPr>
          </w:p>
        </w:tc>
        <w:tc>
          <w:tcPr>
            <w:tcW w:w="4160" w:type="dxa"/>
            <w:noWrap/>
          </w:tcPr>
          <w:p w14:paraId="629C2E8E"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90" w:author="Claudiu Zissulescu" w:date="2016-09-30T12:26:00Z"/>
                <w:rFonts w:ascii="Times New Roman" w:eastAsia="Times New Roman" w:hAnsi="Times New Roman" w:cs="Times New Roman"/>
                <w:sz w:val="20"/>
                <w:szCs w:val="20"/>
                <w:lang w:eastAsia="en-US"/>
              </w:rPr>
            </w:pPr>
          </w:p>
        </w:tc>
        <w:tc>
          <w:tcPr>
            <w:tcW w:w="1300" w:type="dxa"/>
            <w:noWrap/>
          </w:tcPr>
          <w:p w14:paraId="1CB2E12B" w14:textId="77777777" w:rsidR="00212458" w:rsidRPr="000C21C9" w:rsidDel="00AB0262" w:rsidRDefault="00212458" w:rsidP="00DE120C">
            <w:pPr>
              <w:cnfStyle w:val="000000100000" w:firstRow="0" w:lastRow="0" w:firstColumn="0" w:lastColumn="0" w:oddVBand="0" w:evenVBand="0" w:oddHBand="1" w:evenHBand="0" w:firstRowFirstColumn="0" w:firstRowLastColumn="0" w:lastRowFirstColumn="0" w:lastRowLastColumn="0"/>
              <w:rPr>
                <w:del w:id="391" w:author="Claudiu Zissulescu" w:date="2016-09-30T12:26:00Z"/>
                <w:rFonts w:ascii="Times New Roman" w:eastAsia="Times New Roman" w:hAnsi="Times New Roman" w:cs="Times New Roman"/>
                <w:sz w:val="20"/>
                <w:szCs w:val="20"/>
                <w:lang w:eastAsia="en-US"/>
              </w:rPr>
            </w:pPr>
          </w:p>
        </w:tc>
        <w:tc>
          <w:tcPr>
            <w:tcW w:w="969" w:type="dxa"/>
            <w:noWrap/>
          </w:tcPr>
          <w:p w14:paraId="1574F176" w14:textId="77777777" w:rsidR="00212458" w:rsidDel="00AB0262" w:rsidRDefault="00212458" w:rsidP="00DE120C">
            <w:pPr>
              <w:jc w:val="right"/>
              <w:cnfStyle w:val="000000100000" w:firstRow="0" w:lastRow="0" w:firstColumn="0" w:lastColumn="0" w:oddVBand="0" w:evenVBand="0" w:oddHBand="1" w:evenHBand="0" w:firstRowFirstColumn="0" w:firstRowLastColumn="0" w:lastRowFirstColumn="0" w:lastRowLastColumn="0"/>
              <w:rPr>
                <w:del w:id="392" w:author="Claudiu Zissulescu" w:date="2016-09-30T12:26:00Z"/>
                <w:rFonts w:ascii="Calibri" w:eastAsia="Times New Roman" w:hAnsi="Calibri" w:cs="Times New Roman"/>
                <w:color w:val="000000"/>
                <w:lang w:eastAsia="en-US"/>
              </w:rPr>
            </w:pPr>
            <w:del w:id="393" w:author="Claudiu Zissulescu" w:date="2016-09-30T12:26:00Z">
              <w:r w:rsidDel="00AB0262">
                <w:rPr>
                  <w:rFonts w:ascii="Calibri" w:eastAsia="Times New Roman" w:hAnsi="Calibri" w:cs="Times New Roman"/>
                  <w:color w:val="000000"/>
                  <w:lang w:eastAsia="en-US"/>
                </w:rPr>
                <w:delText>8</w:delText>
              </w:r>
            </w:del>
          </w:p>
        </w:tc>
        <w:tc>
          <w:tcPr>
            <w:tcW w:w="2241" w:type="dxa"/>
            <w:noWrap/>
          </w:tcPr>
          <w:p w14:paraId="425FF03E" w14:textId="77777777" w:rsidR="00212458" w:rsidDel="00AB0262" w:rsidRDefault="00212458" w:rsidP="00DE120C">
            <w:pPr>
              <w:cnfStyle w:val="000000100000" w:firstRow="0" w:lastRow="0" w:firstColumn="0" w:lastColumn="0" w:oddVBand="0" w:evenVBand="0" w:oddHBand="1" w:evenHBand="0" w:firstRowFirstColumn="0" w:firstRowLastColumn="0" w:lastRowFirstColumn="0" w:lastRowLastColumn="0"/>
              <w:rPr>
                <w:del w:id="394" w:author="Claudiu Zissulescu" w:date="2016-09-30T12:26:00Z"/>
                <w:rFonts w:ascii="Calibri" w:eastAsia="Times New Roman" w:hAnsi="Calibri" w:cs="Times New Roman"/>
                <w:color w:val="000000"/>
                <w:lang w:eastAsia="en-US"/>
              </w:rPr>
            </w:pPr>
            <w:del w:id="395" w:author="Claudiu Zissulescu" w:date="2016-09-30T12:26:00Z">
              <w:r w:rsidDel="00AB0262">
                <w:rPr>
                  <w:rFonts w:ascii="Calibri" w:eastAsia="Times New Roman" w:hAnsi="Calibri" w:cs="Times New Roman"/>
                  <w:color w:val="000000"/>
                  <w:lang w:eastAsia="en-US"/>
                </w:rPr>
                <w:delText>ARCv2 plus_macd</w:delText>
              </w:r>
            </w:del>
          </w:p>
        </w:tc>
      </w:tr>
      <w:tr w:rsidR="00212458" w:rsidRPr="000C21C9" w:rsidDel="00AB0262" w14:paraId="3607EA12" w14:textId="77777777" w:rsidTr="00212458">
        <w:trPr>
          <w:trHeight w:val="300"/>
          <w:del w:id="39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CD067A8" w14:textId="77777777" w:rsidR="00212458" w:rsidRPr="000C21C9" w:rsidDel="00AB0262" w:rsidRDefault="00212458" w:rsidP="00DE120C">
            <w:pPr>
              <w:rPr>
                <w:del w:id="397" w:author="Claudiu Zissulescu" w:date="2016-09-30T12:26:00Z"/>
                <w:rFonts w:ascii="Times New Roman" w:eastAsia="Times New Roman" w:hAnsi="Times New Roman" w:cs="Times New Roman"/>
                <w:sz w:val="20"/>
                <w:szCs w:val="20"/>
                <w:lang w:eastAsia="en-US"/>
              </w:rPr>
            </w:pPr>
          </w:p>
        </w:tc>
        <w:tc>
          <w:tcPr>
            <w:tcW w:w="4160" w:type="dxa"/>
            <w:noWrap/>
          </w:tcPr>
          <w:p w14:paraId="22256AD4"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98" w:author="Claudiu Zissulescu" w:date="2016-09-30T12:26:00Z"/>
                <w:rFonts w:ascii="Times New Roman" w:eastAsia="Times New Roman" w:hAnsi="Times New Roman" w:cs="Times New Roman"/>
                <w:sz w:val="20"/>
                <w:szCs w:val="20"/>
                <w:lang w:eastAsia="en-US"/>
              </w:rPr>
            </w:pPr>
          </w:p>
        </w:tc>
        <w:tc>
          <w:tcPr>
            <w:tcW w:w="1300" w:type="dxa"/>
            <w:noWrap/>
          </w:tcPr>
          <w:p w14:paraId="108015D8" w14:textId="77777777" w:rsidR="00212458" w:rsidRPr="000C21C9" w:rsidDel="00AB0262" w:rsidRDefault="00212458" w:rsidP="00DE120C">
            <w:pPr>
              <w:cnfStyle w:val="000000000000" w:firstRow="0" w:lastRow="0" w:firstColumn="0" w:lastColumn="0" w:oddVBand="0" w:evenVBand="0" w:oddHBand="0" w:evenHBand="0" w:firstRowFirstColumn="0" w:firstRowLastColumn="0" w:lastRowFirstColumn="0" w:lastRowLastColumn="0"/>
              <w:rPr>
                <w:del w:id="399" w:author="Claudiu Zissulescu" w:date="2016-09-30T12:26:00Z"/>
                <w:rFonts w:ascii="Times New Roman" w:eastAsia="Times New Roman" w:hAnsi="Times New Roman" w:cs="Times New Roman"/>
                <w:sz w:val="20"/>
                <w:szCs w:val="20"/>
                <w:lang w:eastAsia="en-US"/>
              </w:rPr>
            </w:pPr>
          </w:p>
        </w:tc>
        <w:tc>
          <w:tcPr>
            <w:tcW w:w="969" w:type="dxa"/>
            <w:noWrap/>
          </w:tcPr>
          <w:p w14:paraId="1CD2B63E" w14:textId="77777777" w:rsidR="00212458" w:rsidDel="00AB0262" w:rsidRDefault="00212458" w:rsidP="00DE120C">
            <w:pPr>
              <w:jc w:val="right"/>
              <w:cnfStyle w:val="000000000000" w:firstRow="0" w:lastRow="0" w:firstColumn="0" w:lastColumn="0" w:oddVBand="0" w:evenVBand="0" w:oddHBand="0" w:evenHBand="0" w:firstRowFirstColumn="0" w:firstRowLastColumn="0" w:lastRowFirstColumn="0" w:lastRowLastColumn="0"/>
              <w:rPr>
                <w:del w:id="400" w:author="Claudiu Zissulescu" w:date="2016-09-30T12:26:00Z"/>
                <w:rFonts w:ascii="Calibri" w:eastAsia="Times New Roman" w:hAnsi="Calibri" w:cs="Times New Roman"/>
                <w:color w:val="000000"/>
                <w:lang w:eastAsia="en-US"/>
              </w:rPr>
            </w:pPr>
            <w:del w:id="401" w:author="Claudiu Zissulescu" w:date="2016-09-30T12:26:00Z">
              <w:r w:rsidDel="00AB0262">
                <w:rPr>
                  <w:rFonts w:ascii="Calibri" w:eastAsia="Times New Roman" w:hAnsi="Calibri" w:cs="Times New Roman"/>
                  <w:color w:val="000000"/>
                  <w:lang w:eastAsia="en-US"/>
                </w:rPr>
                <w:delText>9</w:delText>
              </w:r>
            </w:del>
          </w:p>
        </w:tc>
        <w:tc>
          <w:tcPr>
            <w:tcW w:w="2241" w:type="dxa"/>
            <w:noWrap/>
          </w:tcPr>
          <w:p w14:paraId="5AA639E5" w14:textId="77777777" w:rsidR="00212458" w:rsidDel="00AB0262" w:rsidRDefault="00212458" w:rsidP="00DE120C">
            <w:pPr>
              <w:cnfStyle w:val="000000000000" w:firstRow="0" w:lastRow="0" w:firstColumn="0" w:lastColumn="0" w:oddVBand="0" w:evenVBand="0" w:oddHBand="0" w:evenHBand="0" w:firstRowFirstColumn="0" w:firstRowLastColumn="0" w:lastRowFirstColumn="0" w:lastRowLastColumn="0"/>
              <w:rPr>
                <w:del w:id="402" w:author="Claudiu Zissulescu" w:date="2016-09-30T12:26:00Z"/>
                <w:rFonts w:ascii="Calibri" w:eastAsia="Times New Roman" w:hAnsi="Calibri" w:cs="Times New Roman"/>
                <w:color w:val="000000"/>
                <w:lang w:eastAsia="en-US"/>
              </w:rPr>
            </w:pPr>
            <w:del w:id="403" w:author="Claudiu Zissulescu" w:date="2016-09-30T12:26:00Z">
              <w:r w:rsidDel="00AB0262">
                <w:rPr>
                  <w:rFonts w:ascii="Calibri" w:eastAsia="Times New Roman" w:hAnsi="Calibri" w:cs="Times New Roman"/>
                  <w:color w:val="000000"/>
                  <w:lang w:eastAsia="en-US"/>
                </w:rPr>
                <w:delText>ARCv2 plus_qmacw</w:delText>
              </w:r>
            </w:del>
          </w:p>
        </w:tc>
      </w:tr>
    </w:tbl>
    <w:p w14:paraId="68AB933F" w14:textId="77777777" w:rsidR="00DE120C" w:rsidDel="00AB0262" w:rsidRDefault="00DE120C" w:rsidP="00DE120C">
      <w:pPr>
        <w:rPr>
          <w:del w:id="404" w:author="Claudiu Zissulescu" w:date="2016-09-30T12:26:00Z"/>
        </w:rPr>
      </w:pPr>
    </w:p>
    <w:p w14:paraId="193CC882" w14:textId="77777777" w:rsidR="00866211" w:rsidDel="00AB0262" w:rsidRDefault="00866211" w:rsidP="00866211">
      <w:pPr>
        <w:pStyle w:val="Heading3"/>
        <w:rPr>
          <w:del w:id="405" w:author="Claudiu Zissulescu" w:date="2016-09-30T12:26:00Z"/>
        </w:rPr>
      </w:pPr>
      <w:del w:id="406" w:author="Claudiu Zissulescu" w:date="2016-09-30T12:26:00Z">
        <w:r w:rsidRPr="00866211" w:rsidDel="00AB0262">
          <w:delText>Tag_ARC_ISA_swap</w:delText>
        </w:r>
      </w:del>
    </w:p>
    <w:p w14:paraId="4BE4D6ED" w14:textId="77777777" w:rsidR="00866211" w:rsidDel="00AB0262" w:rsidRDefault="002B7FA9" w:rsidP="00866211">
      <w:pPr>
        <w:rPr>
          <w:del w:id="407" w:author="Claudiu Zissulescu" w:date="2016-09-30T12:26:00Z"/>
        </w:rPr>
      </w:pPr>
      <w:del w:id="408" w:author="Claudiu Zissulescu" w:date="2016-09-30T12:26:00Z">
        <w:r w:rsidDel="00AB0262">
          <w:delText>If CPU supports SWAP instructions.</w:delText>
        </w:r>
      </w:del>
    </w:p>
    <w:tbl>
      <w:tblPr>
        <w:tblStyle w:val="ListTable2-Accent3"/>
        <w:tblW w:w="9720" w:type="dxa"/>
        <w:tblLook w:val="04A0" w:firstRow="1" w:lastRow="0" w:firstColumn="1" w:lastColumn="0" w:noHBand="0" w:noVBand="1"/>
      </w:tblPr>
      <w:tblGrid>
        <w:gridCol w:w="960"/>
        <w:gridCol w:w="4160"/>
        <w:gridCol w:w="1300"/>
        <w:gridCol w:w="969"/>
        <w:gridCol w:w="2331"/>
      </w:tblGrid>
      <w:tr w:rsidR="00212458" w:rsidRPr="000C21C9" w:rsidDel="00AB0262" w14:paraId="70608049" w14:textId="77777777" w:rsidTr="00212458">
        <w:trPr>
          <w:cnfStyle w:val="100000000000" w:firstRow="1" w:lastRow="0" w:firstColumn="0" w:lastColumn="0" w:oddVBand="0" w:evenVBand="0" w:oddHBand="0" w:evenHBand="0" w:firstRowFirstColumn="0" w:firstRowLastColumn="0" w:lastRowFirstColumn="0" w:lastRowLastColumn="0"/>
          <w:trHeight w:val="600"/>
          <w:del w:id="40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628AD" w14:textId="77777777" w:rsidR="00212458" w:rsidRPr="000C21C9" w:rsidDel="00AB0262" w:rsidRDefault="00212458" w:rsidP="005008F3">
            <w:pPr>
              <w:rPr>
                <w:del w:id="410" w:author="Claudiu Zissulescu" w:date="2016-09-30T12:26:00Z"/>
                <w:rFonts w:ascii="Calibri" w:eastAsia="Times New Roman" w:hAnsi="Calibri" w:cs="Times New Roman"/>
                <w:color w:val="000000"/>
                <w:lang w:eastAsia="en-US"/>
              </w:rPr>
            </w:pPr>
            <w:del w:id="411"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5E2341DF"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12" w:author="Claudiu Zissulescu" w:date="2016-09-30T12:26:00Z"/>
                <w:rFonts w:ascii="Calibri" w:eastAsia="Times New Roman" w:hAnsi="Calibri" w:cs="Times New Roman"/>
                <w:color w:val="000000"/>
                <w:lang w:eastAsia="en-US"/>
              </w:rPr>
            </w:pPr>
            <w:del w:id="413"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9A2FDBA"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14" w:author="Claudiu Zissulescu" w:date="2016-09-30T12:26:00Z"/>
                <w:rFonts w:ascii="Calibri" w:eastAsia="Times New Roman" w:hAnsi="Calibri" w:cs="Times New Roman"/>
                <w:color w:val="000000"/>
                <w:lang w:eastAsia="en-US"/>
              </w:rPr>
            </w:pPr>
            <w:del w:id="41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4CEC89C2"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416" w:author="Claudiu Zissulescu" w:date="2016-09-30T12:26:00Z"/>
                <w:rFonts w:ascii="Calibri" w:eastAsia="Times New Roman" w:hAnsi="Calibri" w:cs="Times New Roman"/>
                <w:color w:val="000000"/>
                <w:lang w:eastAsia="en-US"/>
              </w:rPr>
            </w:pPr>
            <w:del w:id="417" w:author="Claudiu Zissulescu" w:date="2016-09-30T12:26:00Z">
              <w:r w:rsidRPr="000C21C9" w:rsidDel="00AB0262">
                <w:rPr>
                  <w:rFonts w:ascii="Calibri" w:eastAsia="Times New Roman" w:hAnsi="Calibri" w:cs="Times New Roman"/>
                  <w:color w:val="000000"/>
                  <w:lang w:eastAsia="en-US"/>
                </w:rPr>
                <w:delText>Allowed Values</w:delText>
              </w:r>
            </w:del>
          </w:p>
        </w:tc>
        <w:tc>
          <w:tcPr>
            <w:tcW w:w="2331" w:type="dxa"/>
            <w:noWrap/>
            <w:hideMark/>
          </w:tcPr>
          <w:p w14:paraId="296DB25E"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18" w:author="Claudiu Zissulescu" w:date="2016-09-30T12:26:00Z"/>
                <w:rFonts w:ascii="Calibri" w:eastAsia="Times New Roman" w:hAnsi="Calibri" w:cs="Times New Roman"/>
                <w:color w:val="000000"/>
                <w:lang w:eastAsia="en-US"/>
              </w:rPr>
            </w:pPr>
            <w:del w:id="419"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3930D820" w14:textId="77777777" w:rsidTr="00212458">
        <w:trPr>
          <w:cnfStyle w:val="000000100000" w:firstRow="0" w:lastRow="0" w:firstColumn="0" w:lastColumn="0" w:oddVBand="0" w:evenVBand="0" w:oddHBand="1" w:evenHBand="0" w:firstRowFirstColumn="0" w:firstRowLastColumn="0" w:lastRowFirstColumn="0" w:lastRowLastColumn="0"/>
          <w:trHeight w:val="300"/>
          <w:del w:id="42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265CF1" w14:textId="77777777" w:rsidR="00212458" w:rsidRPr="000C21C9" w:rsidDel="00AB0262" w:rsidRDefault="00212458" w:rsidP="005008F3">
            <w:pPr>
              <w:jc w:val="right"/>
              <w:rPr>
                <w:del w:id="421" w:author="Claudiu Zissulescu" w:date="2016-09-30T12:26:00Z"/>
                <w:rFonts w:ascii="Calibri" w:eastAsia="Times New Roman" w:hAnsi="Calibri" w:cs="Times New Roman"/>
                <w:color w:val="000000"/>
                <w:lang w:eastAsia="en-US"/>
              </w:rPr>
            </w:pPr>
            <w:del w:id="422" w:author="Claudiu Zissulescu" w:date="2016-09-30T12:26:00Z">
              <w:r w:rsidDel="00AB0262">
                <w:rPr>
                  <w:rFonts w:ascii="Calibri" w:eastAsia="Times New Roman" w:hAnsi="Calibri" w:cs="Times New Roman"/>
                  <w:color w:val="000000"/>
                  <w:lang w:eastAsia="en-US"/>
                </w:rPr>
                <w:delText>4</w:delText>
              </w:r>
            </w:del>
          </w:p>
        </w:tc>
        <w:tc>
          <w:tcPr>
            <w:tcW w:w="4160" w:type="dxa"/>
            <w:noWrap/>
            <w:hideMark/>
          </w:tcPr>
          <w:p w14:paraId="77C85D18"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423" w:author="Claudiu Zissulescu" w:date="2016-09-30T12:26:00Z"/>
                <w:rFonts w:ascii="Calibri" w:eastAsia="Times New Roman" w:hAnsi="Calibri" w:cs="Times New Roman"/>
                <w:color w:val="000000"/>
                <w:lang w:eastAsia="en-US"/>
              </w:rPr>
            </w:pPr>
            <w:del w:id="424"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swap</w:delText>
              </w:r>
            </w:del>
          </w:p>
        </w:tc>
        <w:tc>
          <w:tcPr>
            <w:tcW w:w="1300" w:type="dxa"/>
            <w:noWrap/>
            <w:hideMark/>
          </w:tcPr>
          <w:p w14:paraId="5CA84FDD"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25" w:author="Claudiu Zissulescu" w:date="2016-09-30T12:26:00Z"/>
                <w:rFonts w:ascii="Calibri" w:eastAsia="Times New Roman" w:hAnsi="Calibri" w:cs="Times New Roman"/>
                <w:color w:val="000000"/>
                <w:lang w:eastAsia="en-US"/>
              </w:rPr>
            </w:pPr>
            <w:del w:id="42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400CABB9"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427" w:author="Claudiu Zissulescu" w:date="2016-09-30T12:26:00Z"/>
                <w:rFonts w:ascii="Calibri" w:eastAsia="Times New Roman" w:hAnsi="Calibri" w:cs="Times New Roman"/>
                <w:color w:val="000000"/>
                <w:lang w:eastAsia="en-US"/>
              </w:rPr>
            </w:pPr>
            <w:del w:id="428" w:author="Claudiu Zissulescu" w:date="2016-09-30T12:26:00Z">
              <w:r w:rsidRPr="000C21C9" w:rsidDel="00AB0262">
                <w:rPr>
                  <w:rFonts w:ascii="Calibri" w:eastAsia="Times New Roman" w:hAnsi="Calibri" w:cs="Times New Roman"/>
                  <w:color w:val="000000"/>
                  <w:lang w:eastAsia="en-US"/>
                </w:rPr>
                <w:delText>0</w:delText>
              </w:r>
            </w:del>
          </w:p>
        </w:tc>
        <w:tc>
          <w:tcPr>
            <w:tcW w:w="2331" w:type="dxa"/>
            <w:noWrap/>
            <w:hideMark/>
          </w:tcPr>
          <w:p w14:paraId="4124BB4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29" w:author="Claudiu Zissulescu" w:date="2016-09-30T12:26:00Z"/>
                <w:rFonts w:ascii="Calibri" w:eastAsia="Times New Roman" w:hAnsi="Calibri" w:cs="Times New Roman"/>
                <w:color w:val="000000"/>
                <w:lang w:eastAsia="en-US"/>
              </w:rPr>
            </w:pPr>
            <w:del w:id="430"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076C91F0" w14:textId="77777777" w:rsidTr="00212458">
        <w:trPr>
          <w:trHeight w:val="300"/>
          <w:del w:id="43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E014D9" w14:textId="77777777" w:rsidR="00212458" w:rsidRPr="000C21C9" w:rsidDel="00AB0262" w:rsidRDefault="00212458" w:rsidP="005008F3">
            <w:pPr>
              <w:rPr>
                <w:del w:id="432" w:author="Claudiu Zissulescu" w:date="2016-09-30T12:26:00Z"/>
                <w:rFonts w:ascii="Times New Roman" w:eastAsia="Times New Roman" w:hAnsi="Times New Roman" w:cs="Times New Roman"/>
                <w:sz w:val="20"/>
                <w:szCs w:val="20"/>
                <w:lang w:eastAsia="en-US"/>
              </w:rPr>
            </w:pPr>
          </w:p>
        </w:tc>
        <w:tc>
          <w:tcPr>
            <w:tcW w:w="4160" w:type="dxa"/>
            <w:noWrap/>
            <w:hideMark/>
          </w:tcPr>
          <w:p w14:paraId="2C8C9EC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33" w:author="Claudiu Zissulescu" w:date="2016-09-30T12:26:00Z"/>
                <w:rFonts w:ascii="Times New Roman" w:eastAsia="Times New Roman" w:hAnsi="Times New Roman" w:cs="Times New Roman"/>
                <w:sz w:val="20"/>
                <w:szCs w:val="20"/>
                <w:lang w:eastAsia="en-US"/>
              </w:rPr>
            </w:pPr>
          </w:p>
        </w:tc>
        <w:tc>
          <w:tcPr>
            <w:tcW w:w="1300" w:type="dxa"/>
            <w:noWrap/>
            <w:hideMark/>
          </w:tcPr>
          <w:p w14:paraId="29B3F8E2"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34" w:author="Claudiu Zissulescu" w:date="2016-09-30T12:26:00Z"/>
                <w:rFonts w:ascii="Times New Roman" w:eastAsia="Times New Roman" w:hAnsi="Times New Roman" w:cs="Times New Roman"/>
                <w:sz w:val="20"/>
                <w:szCs w:val="20"/>
                <w:lang w:eastAsia="en-US"/>
              </w:rPr>
            </w:pPr>
          </w:p>
        </w:tc>
        <w:tc>
          <w:tcPr>
            <w:tcW w:w="969" w:type="dxa"/>
            <w:noWrap/>
            <w:hideMark/>
          </w:tcPr>
          <w:p w14:paraId="785FBF9A"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435" w:author="Claudiu Zissulescu" w:date="2016-09-30T12:26:00Z"/>
                <w:rFonts w:ascii="Calibri" w:eastAsia="Times New Roman" w:hAnsi="Calibri" w:cs="Times New Roman"/>
                <w:color w:val="000000"/>
                <w:lang w:eastAsia="en-US"/>
              </w:rPr>
            </w:pPr>
            <w:del w:id="436" w:author="Claudiu Zissulescu" w:date="2016-09-30T12:26:00Z">
              <w:r w:rsidRPr="000C21C9" w:rsidDel="00AB0262">
                <w:rPr>
                  <w:rFonts w:ascii="Calibri" w:eastAsia="Times New Roman" w:hAnsi="Calibri" w:cs="Times New Roman"/>
                  <w:color w:val="000000"/>
                  <w:lang w:eastAsia="en-US"/>
                </w:rPr>
                <w:delText>1</w:delText>
              </w:r>
            </w:del>
          </w:p>
        </w:tc>
        <w:tc>
          <w:tcPr>
            <w:tcW w:w="2331" w:type="dxa"/>
            <w:noWrap/>
            <w:hideMark/>
          </w:tcPr>
          <w:p w14:paraId="0C467E6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37" w:author="Claudiu Zissulescu" w:date="2016-09-30T12:26:00Z"/>
                <w:rFonts w:ascii="Calibri" w:eastAsia="Times New Roman" w:hAnsi="Calibri" w:cs="Times New Roman"/>
                <w:color w:val="000000"/>
                <w:lang w:eastAsia="en-US"/>
              </w:rPr>
            </w:pPr>
            <w:del w:id="438" w:author="Claudiu Zissulescu" w:date="2016-09-30T12:26:00Z">
              <w:r w:rsidRPr="000C21C9" w:rsidDel="00AB0262">
                <w:rPr>
                  <w:rFonts w:ascii="Calibri" w:eastAsia="Times New Roman" w:hAnsi="Calibri" w:cs="Times New Roman"/>
                  <w:color w:val="000000"/>
                  <w:lang w:eastAsia="en-US"/>
                </w:rPr>
                <w:delText>Present</w:delText>
              </w:r>
            </w:del>
          </w:p>
        </w:tc>
      </w:tr>
    </w:tbl>
    <w:p w14:paraId="6B27471A" w14:textId="77777777" w:rsidR="00866211" w:rsidDel="00AB0262" w:rsidRDefault="00866211" w:rsidP="00866211">
      <w:pPr>
        <w:rPr>
          <w:del w:id="439" w:author="Claudiu Zissulescu" w:date="2016-09-30T12:26:00Z"/>
        </w:rPr>
      </w:pPr>
    </w:p>
    <w:p w14:paraId="5CDFA302" w14:textId="77777777" w:rsidR="00866211" w:rsidDel="00AB0262" w:rsidRDefault="00866211" w:rsidP="00866211">
      <w:pPr>
        <w:pStyle w:val="Heading3"/>
        <w:rPr>
          <w:del w:id="440" w:author="Claudiu Zissulescu" w:date="2016-09-30T12:26:00Z"/>
        </w:rPr>
      </w:pPr>
      <w:del w:id="441" w:author="Claudiu Zissulescu" w:date="2016-09-30T12:26:00Z">
        <w:r w:rsidRPr="00866211" w:rsidDel="00AB0262">
          <w:delText>Tag_ARC_ISA_bitscan</w:delText>
        </w:r>
      </w:del>
    </w:p>
    <w:p w14:paraId="0A7D7998" w14:textId="77777777" w:rsidR="00866211" w:rsidDel="00AB0262" w:rsidRDefault="002B7FA9" w:rsidP="00866211">
      <w:pPr>
        <w:rPr>
          <w:del w:id="442" w:author="Claudiu Zissulescu" w:date="2016-09-30T12:26:00Z"/>
        </w:rPr>
      </w:pPr>
      <w:del w:id="443" w:author="Claudiu Zissulescu" w:date="2016-09-30T12:26:00Z">
        <w:r w:rsidDel="00AB0262">
          <w:delText>If CPU supports bit scan instructions. For ARCv1, they are NORM, and NORMW. For ARCv2, we have additionally FFS and FLS.</w:delText>
        </w:r>
      </w:del>
    </w:p>
    <w:tbl>
      <w:tblPr>
        <w:tblStyle w:val="ListTable2-Accent3"/>
        <w:tblW w:w="9720" w:type="dxa"/>
        <w:tblLook w:val="04A0" w:firstRow="1" w:lastRow="0" w:firstColumn="1" w:lastColumn="0" w:noHBand="0" w:noVBand="1"/>
      </w:tblPr>
      <w:tblGrid>
        <w:gridCol w:w="960"/>
        <w:gridCol w:w="4160"/>
        <w:gridCol w:w="1300"/>
        <w:gridCol w:w="969"/>
        <w:gridCol w:w="2331"/>
      </w:tblGrid>
      <w:tr w:rsidR="00212458" w:rsidRPr="000C21C9" w:rsidDel="00AB0262" w14:paraId="06BCB52D" w14:textId="77777777" w:rsidTr="00212458">
        <w:trPr>
          <w:cnfStyle w:val="100000000000" w:firstRow="1" w:lastRow="0" w:firstColumn="0" w:lastColumn="0" w:oddVBand="0" w:evenVBand="0" w:oddHBand="0" w:evenHBand="0" w:firstRowFirstColumn="0" w:firstRowLastColumn="0" w:lastRowFirstColumn="0" w:lastRowLastColumn="0"/>
          <w:trHeight w:val="600"/>
          <w:del w:id="44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AE64FC" w14:textId="77777777" w:rsidR="00212458" w:rsidRPr="000C21C9" w:rsidDel="00AB0262" w:rsidRDefault="00212458" w:rsidP="005008F3">
            <w:pPr>
              <w:rPr>
                <w:del w:id="445" w:author="Claudiu Zissulescu" w:date="2016-09-30T12:26:00Z"/>
                <w:rFonts w:ascii="Calibri" w:eastAsia="Times New Roman" w:hAnsi="Calibri" w:cs="Times New Roman"/>
                <w:color w:val="000000"/>
                <w:lang w:eastAsia="en-US"/>
              </w:rPr>
            </w:pPr>
            <w:del w:id="446"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5F64C3D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47" w:author="Claudiu Zissulescu" w:date="2016-09-30T12:26:00Z"/>
                <w:rFonts w:ascii="Calibri" w:eastAsia="Times New Roman" w:hAnsi="Calibri" w:cs="Times New Roman"/>
                <w:color w:val="000000"/>
                <w:lang w:eastAsia="en-US"/>
              </w:rPr>
            </w:pPr>
            <w:del w:id="448"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37B98345"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49" w:author="Claudiu Zissulescu" w:date="2016-09-30T12:26:00Z"/>
                <w:rFonts w:ascii="Calibri" w:eastAsia="Times New Roman" w:hAnsi="Calibri" w:cs="Times New Roman"/>
                <w:color w:val="000000"/>
                <w:lang w:eastAsia="en-US"/>
              </w:rPr>
            </w:pPr>
            <w:del w:id="450"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62EDAD14"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451" w:author="Claudiu Zissulescu" w:date="2016-09-30T12:26:00Z"/>
                <w:rFonts w:ascii="Calibri" w:eastAsia="Times New Roman" w:hAnsi="Calibri" w:cs="Times New Roman"/>
                <w:color w:val="000000"/>
                <w:lang w:eastAsia="en-US"/>
              </w:rPr>
            </w:pPr>
            <w:del w:id="452" w:author="Claudiu Zissulescu" w:date="2016-09-30T12:26:00Z">
              <w:r w:rsidRPr="000C21C9" w:rsidDel="00AB0262">
                <w:rPr>
                  <w:rFonts w:ascii="Calibri" w:eastAsia="Times New Roman" w:hAnsi="Calibri" w:cs="Times New Roman"/>
                  <w:color w:val="000000"/>
                  <w:lang w:eastAsia="en-US"/>
                </w:rPr>
                <w:delText>Allowed Values</w:delText>
              </w:r>
            </w:del>
          </w:p>
        </w:tc>
        <w:tc>
          <w:tcPr>
            <w:tcW w:w="2331" w:type="dxa"/>
            <w:noWrap/>
            <w:hideMark/>
          </w:tcPr>
          <w:p w14:paraId="5315CF4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53" w:author="Claudiu Zissulescu" w:date="2016-09-30T12:26:00Z"/>
                <w:rFonts w:ascii="Calibri" w:eastAsia="Times New Roman" w:hAnsi="Calibri" w:cs="Times New Roman"/>
                <w:color w:val="000000"/>
                <w:lang w:eastAsia="en-US"/>
              </w:rPr>
            </w:pPr>
            <w:del w:id="454"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4BFFE1B5" w14:textId="77777777" w:rsidTr="00212458">
        <w:trPr>
          <w:cnfStyle w:val="000000100000" w:firstRow="0" w:lastRow="0" w:firstColumn="0" w:lastColumn="0" w:oddVBand="0" w:evenVBand="0" w:oddHBand="1" w:evenHBand="0" w:firstRowFirstColumn="0" w:firstRowLastColumn="0" w:lastRowFirstColumn="0" w:lastRowLastColumn="0"/>
          <w:trHeight w:val="300"/>
          <w:del w:id="45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7F3A8B" w14:textId="77777777" w:rsidR="00212458" w:rsidRPr="000C21C9" w:rsidDel="00AB0262" w:rsidRDefault="00212458" w:rsidP="005008F3">
            <w:pPr>
              <w:jc w:val="right"/>
              <w:rPr>
                <w:del w:id="456" w:author="Claudiu Zissulescu" w:date="2016-09-30T12:26:00Z"/>
                <w:rFonts w:ascii="Calibri" w:eastAsia="Times New Roman" w:hAnsi="Calibri" w:cs="Times New Roman"/>
                <w:color w:val="000000"/>
                <w:lang w:eastAsia="en-US"/>
              </w:rPr>
            </w:pPr>
            <w:del w:id="457" w:author="Claudiu Zissulescu" w:date="2016-09-30T12:26:00Z">
              <w:r w:rsidDel="00AB0262">
                <w:rPr>
                  <w:rFonts w:ascii="Calibri" w:eastAsia="Times New Roman" w:hAnsi="Calibri" w:cs="Times New Roman"/>
                  <w:color w:val="000000"/>
                  <w:lang w:eastAsia="en-US"/>
                </w:rPr>
                <w:delText>5</w:delText>
              </w:r>
            </w:del>
          </w:p>
        </w:tc>
        <w:tc>
          <w:tcPr>
            <w:tcW w:w="4160" w:type="dxa"/>
            <w:noWrap/>
            <w:hideMark/>
          </w:tcPr>
          <w:p w14:paraId="7BF5AD00"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458" w:author="Claudiu Zissulescu" w:date="2016-09-30T12:26:00Z"/>
                <w:rFonts w:ascii="Calibri" w:eastAsia="Times New Roman" w:hAnsi="Calibri" w:cs="Times New Roman"/>
                <w:color w:val="000000"/>
                <w:lang w:eastAsia="en-US"/>
              </w:rPr>
            </w:pPr>
            <w:del w:id="459"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bitscan</w:delText>
              </w:r>
            </w:del>
          </w:p>
        </w:tc>
        <w:tc>
          <w:tcPr>
            <w:tcW w:w="1300" w:type="dxa"/>
            <w:noWrap/>
            <w:hideMark/>
          </w:tcPr>
          <w:p w14:paraId="1AFAD648"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60" w:author="Claudiu Zissulescu" w:date="2016-09-30T12:26:00Z"/>
                <w:rFonts w:ascii="Calibri" w:eastAsia="Times New Roman" w:hAnsi="Calibri" w:cs="Times New Roman"/>
                <w:color w:val="000000"/>
                <w:lang w:eastAsia="en-US"/>
              </w:rPr>
            </w:pPr>
            <w:del w:id="461"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23FB569C"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462" w:author="Claudiu Zissulescu" w:date="2016-09-30T12:26:00Z"/>
                <w:rFonts w:ascii="Calibri" w:eastAsia="Times New Roman" w:hAnsi="Calibri" w:cs="Times New Roman"/>
                <w:color w:val="000000"/>
                <w:lang w:eastAsia="en-US"/>
              </w:rPr>
            </w:pPr>
            <w:del w:id="463" w:author="Claudiu Zissulescu" w:date="2016-09-30T12:26:00Z">
              <w:r w:rsidRPr="000C21C9" w:rsidDel="00AB0262">
                <w:rPr>
                  <w:rFonts w:ascii="Calibri" w:eastAsia="Times New Roman" w:hAnsi="Calibri" w:cs="Times New Roman"/>
                  <w:color w:val="000000"/>
                  <w:lang w:eastAsia="en-US"/>
                </w:rPr>
                <w:delText>0</w:delText>
              </w:r>
            </w:del>
          </w:p>
        </w:tc>
        <w:tc>
          <w:tcPr>
            <w:tcW w:w="2331" w:type="dxa"/>
            <w:noWrap/>
            <w:hideMark/>
          </w:tcPr>
          <w:p w14:paraId="7C3658F6"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64" w:author="Claudiu Zissulescu" w:date="2016-09-30T12:26:00Z"/>
                <w:rFonts w:ascii="Calibri" w:eastAsia="Times New Roman" w:hAnsi="Calibri" w:cs="Times New Roman"/>
                <w:color w:val="000000"/>
                <w:lang w:eastAsia="en-US"/>
              </w:rPr>
            </w:pPr>
            <w:del w:id="465"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6DB75F81" w14:textId="77777777" w:rsidTr="00212458">
        <w:trPr>
          <w:trHeight w:val="300"/>
          <w:del w:id="46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82BED6" w14:textId="77777777" w:rsidR="00212458" w:rsidRPr="000C21C9" w:rsidDel="00AB0262" w:rsidRDefault="00212458" w:rsidP="005008F3">
            <w:pPr>
              <w:rPr>
                <w:del w:id="467" w:author="Claudiu Zissulescu" w:date="2016-09-30T12:26:00Z"/>
                <w:rFonts w:ascii="Times New Roman" w:eastAsia="Times New Roman" w:hAnsi="Times New Roman" w:cs="Times New Roman"/>
                <w:sz w:val="20"/>
                <w:szCs w:val="20"/>
                <w:lang w:eastAsia="en-US"/>
              </w:rPr>
            </w:pPr>
          </w:p>
        </w:tc>
        <w:tc>
          <w:tcPr>
            <w:tcW w:w="4160" w:type="dxa"/>
            <w:noWrap/>
            <w:hideMark/>
          </w:tcPr>
          <w:p w14:paraId="5CDFE8AA"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68" w:author="Claudiu Zissulescu" w:date="2016-09-30T12:26:00Z"/>
                <w:rFonts w:ascii="Times New Roman" w:eastAsia="Times New Roman" w:hAnsi="Times New Roman" w:cs="Times New Roman"/>
                <w:sz w:val="20"/>
                <w:szCs w:val="20"/>
                <w:lang w:eastAsia="en-US"/>
              </w:rPr>
            </w:pPr>
          </w:p>
        </w:tc>
        <w:tc>
          <w:tcPr>
            <w:tcW w:w="1300" w:type="dxa"/>
            <w:noWrap/>
            <w:hideMark/>
          </w:tcPr>
          <w:p w14:paraId="14EDA232"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69" w:author="Claudiu Zissulescu" w:date="2016-09-30T12:26:00Z"/>
                <w:rFonts w:ascii="Times New Roman" w:eastAsia="Times New Roman" w:hAnsi="Times New Roman" w:cs="Times New Roman"/>
                <w:sz w:val="20"/>
                <w:szCs w:val="20"/>
                <w:lang w:eastAsia="en-US"/>
              </w:rPr>
            </w:pPr>
          </w:p>
        </w:tc>
        <w:tc>
          <w:tcPr>
            <w:tcW w:w="969" w:type="dxa"/>
            <w:noWrap/>
            <w:hideMark/>
          </w:tcPr>
          <w:p w14:paraId="7B7402DF"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470" w:author="Claudiu Zissulescu" w:date="2016-09-30T12:26:00Z"/>
                <w:rFonts w:ascii="Calibri" w:eastAsia="Times New Roman" w:hAnsi="Calibri" w:cs="Times New Roman"/>
                <w:color w:val="000000"/>
                <w:lang w:eastAsia="en-US"/>
              </w:rPr>
            </w:pPr>
            <w:del w:id="471" w:author="Claudiu Zissulescu" w:date="2016-09-30T12:26:00Z">
              <w:r w:rsidRPr="000C21C9" w:rsidDel="00AB0262">
                <w:rPr>
                  <w:rFonts w:ascii="Calibri" w:eastAsia="Times New Roman" w:hAnsi="Calibri" w:cs="Times New Roman"/>
                  <w:color w:val="000000"/>
                  <w:lang w:eastAsia="en-US"/>
                </w:rPr>
                <w:delText>1</w:delText>
              </w:r>
            </w:del>
          </w:p>
        </w:tc>
        <w:tc>
          <w:tcPr>
            <w:tcW w:w="2331" w:type="dxa"/>
            <w:noWrap/>
            <w:hideMark/>
          </w:tcPr>
          <w:p w14:paraId="2C9F1362"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472" w:author="Claudiu Zissulescu" w:date="2016-09-30T12:26:00Z"/>
                <w:rFonts w:ascii="Calibri" w:eastAsia="Times New Roman" w:hAnsi="Calibri" w:cs="Times New Roman"/>
                <w:color w:val="000000"/>
                <w:lang w:eastAsia="en-US"/>
              </w:rPr>
            </w:pPr>
            <w:del w:id="473" w:author="Claudiu Zissulescu" w:date="2016-09-30T12:26:00Z">
              <w:r w:rsidRPr="000C21C9" w:rsidDel="00AB0262">
                <w:rPr>
                  <w:rFonts w:ascii="Calibri" w:eastAsia="Times New Roman" w:hAnsi="Calibri" w:cs="Times New Roman"/>
                  <w:color w:val="000000"/>
                  <w:lang w:eastAsia="en-US"/>
                </w:rPr>
                <w:delText>Present</w:delText>
              </w:r>
            </w:del>
          </w:p>
        </w:tc>
      </w:tr>
    </w:tbl>
    <w:p w14:paraId="2ED7CDF4" w14:textId="77777777" w:rsidR="00866211" w:rsidDel="00AB0262" w:rsidRDefault="00866211" w:rsidP="00866211">
      <w:pPr>
        <w:rPr>
          <w:del w:id="474" w:author="Claudiu Zissulescu" w:date="2016-09-30T12:26:00Z"/>
        </w:rPr>
      </w:pPr>
    </w:p>
    <w:p w14:paraId="2804C74F" w14:textId="77777777" w:rsidR="00866211" w:rsidDel="00AB0262" w:rsidRDefault="00866211" w:rsidP="00866211">
      <w:pPr>
        <w:pStyle w:val="Heading3"/>
        <w:rPr>
          <w:del w:id="475" w:author="Claudiu Zissulescu" w:date="2016-09-30T12:26:00Z"/>
        </w:rPr>
      </w:pPr>
      <w:del w:id="476" w:author="Claudiu Zissulescu" w:date="2016-09-30T12:26:00Z">
        <w:r w:rsidDel="00AB0262">
          <w:delText>Tag_ARC_ISA_minmax</w:delText>
        </w:r>
      </w:del>
    </w:p>
    <w:p w14:paraId="5A5EE7FB" w14:textId="77777777" w:rsidR="00866211" w:rsidDel="00AB0262" w:rsidRDefault="00A034A0" w:rsidP="00866211">
      <w:pPr>
        <w:rPr>
          <w:del w:id="477" w:author="Claudiu Zissulescu" w:date="2016-09-30T12:26:00Z"/>
        </w:rPr>
      </w:pPr>
      <w:del w:id="478" w:author="Claudiu Zissulescu" w:date="2016-09-30T12:26:00Z">
        <w:r w:rsidDel="00AB0262">
          <w:delText>If CPU supports MIN/MAX instructions.</w:delText>
        </w:r>
      </w:del>
    </w:p>
    <w:tbl>
      <w:tblPr>
        <w:tblStyle w:val="ListTable2-Accent3"/>
        <w:tblW w:w="9810" w:type="dxa"/>
        <w:tblLook w:val="04A0" w:firstRow="1" w:lastRow="0" w:firstColumn="1" w:lastColumn="0" w:noHBand="0" w:noVBand="1"/>
      </w:tblPr>
      <w:tblGrid>
        <w:gridCol w:w="960"/>
        <w:gridCol w:w="4160"/>
        <w:gridCol w:w="1300"/>
        <w:gridCol w:w="969"/>
        <w:gridCol w:w="2421"/>
      </w:tblGrid>
      <w:tr w:rsidR="00212458" w:rsidRPr="000C21C9" w:rsidDel="00AB0262" w14:paraId="5603D068" w14:textId="77777777" w:rsidTr="00212458">
        <w:trPr>
          <w:cnfStyle w:val="100000000000" w:firstRow="1" w:lastRow="0" w:firstColumn="0" w:lastColumn="0" w:oddVBand="0" w:evenVBand="0" w:oddHBand="0" w:evenHBand="0" w:firstRowFirstColumn="0" w:firstRowLastColumn="0" w:lastRowFirstColumn="0" w:lastRowLastColumn="0"/>
          <w:trHeight w:val="600"/>
          <w:del w:id="47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F67090" w14:textId="77777777" w:rsidR="00212458" w:rsidRPr="000C21C9" w:rsidDel="00AB0262" w:rsidRDefault="00212458" w:rsidP="005008F3">
            <w:pPr>
              <w:rPr>
                <w:del w:id="480" w:author="Claudiu Zissulescu" w:date="2016-09-30T12:26:00Z"/>
                <w:rFonts w:ascii="Calibri" w:eastAsia="Times New Roman" w:hAnsi="Calibri" w:cs="Times New Roman"/>
                <w:color w:val="000000"/>
                <w:lang w:eastAsia="en-US"/>
              </w:rPr>
            </w:pPr>
            <w:del w:id="481"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5A48F8C3"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82" w:author="Claudiu Zissulescu" w:date="2016-09-30T12:26:00Z"/>
                <w:rFonts w:ascii="Calibri" w:eastAsia="Times New Roman" w:hAnsi="Calibri" w:cs="Times New Roman"/>
                <w:color w:val="000000"/>
                <w:lang w:eastAsia="en-US"/>
              </w:rPr>
            </w:pPr>
            <w:del w:id="483"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3C7C306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84" w:author="Claudiu Zissulescu" w:date="2016-09-30T12:26:00Z"/>
                <w:rFonts w:ascii="Calibri" w:eastAsia="Times New Roman" w:hAnsi="Calibri" w:cs="Times New Roman"/>
                <w:color w:val="000000"/>
                <w:lang w:eastAsia="en-US"/>
              </w:rPr>
            </w:pPr>
            <w:del w:id="48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03589D0F"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486" w:author="Claudiu Zissulescu" w:date="2016-09-30T12:26:00Z"/>
                <w:rFonts w:ascii="Calibri" w:eastAsia="Times New Roman" w:hAnsi="Calibri" w:cs="Times New Roman"/>
                <w:color w:val="000000"/>
                <w:lang w:eastAsia="en-US"/>
              </w:rPr>
            </w:pPr>
            <w:del w:id="487" w:author="Claudiu Zissulescu" w:date="2016-09-30T12:26:00Z">
              <w:r w:rsidRPr="000C21C9" w:rsidDel="00AB0262">
                <w:rPr>
                  <w:rFonts w:ascii="Calibri" w:eastAsia="Times New Roman" w:hAnsi="Calibri" w:cs="Times New Roman"/>
                  <w:color w:val="000000"/>
                  <w:lang w:eastAsia="en-US"/>
                </w:rPr>
                <w:delText>Allowed Values</w:delText>
              </w:r>
            </w:del>
          </w:p>
        </w:tc>
        <w:tc>
          <w:tcPr>
            <w:tcW w:w="2421" w:type="dxa"/>
            <w:noWrap/>
            <w:hideMark/>
          </w:tcPr>
          <w:p w14:paraId="798DF52E"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488" w:author="Claudiu Zissulescu" w:date="2016-09-30T12:26:00Z"/>
                <w:rFonts w:ascii="Calibri" w:eastAsia="Times New Roman" w:hAnsi="Calibri" w:cs="Times New Roman"/>
                <w:color w:val="000000"/>
                <w:lang w:eastAsia="en-US"/>
              </w:rPr>
            </w:pPr>
            <w:del w:id="489"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31E9D02D" w14:textId="77777777" w:rsidTr="00212458">
        <w:trPr>
          <w:cnfStyle w:val="000000100000" w:firstRow="0" w:lastRow="0" w:firstColumn="0" w:lastColumn="0" w:oddVBand="0" w:evenVBand="0" w:oddHBand="1" w:evenHBand="0" w:firstRowFirstColumn="0" w:firstRowLastColumn="0" w:lastRowFirstColumn="0" w:lastRowLastColumn="0"/>
          <w:trHeight w:val="300"/>
          <w:del w:id="49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5F18CB" w14:textId="77777777" w:rsidR="00212458" w:rsidRPr="000C21C9" w:rsidDel="00AB0262" w:rsidRDefault="00212458" w:rsidP="005008F3">
            <w:pPr>
              <w:jc w:val="right"/>
              <w:rPr>
                <w:del w:id="491" w:author="Claudiu Zissulescu" w:date="2016-09-30T12:26:00Z"/>
                <w:rFonts w:ascii="Calibri" w:eastAsia="Times New Roman" w:hAnsi="Calibri" w:cs="Times New Roman"/>
                <w:color w:val="000000"/>
                <w:lang w:eastAsia="en-US"/>
              </w:rPr>
            </w:pPr>
            <w:del w:id="492" w:author="Claudiu Zissulescu" w:date="2016-09-30T12:26:00Z">
              <w:r w:rsidDel="00AB0262">
                <w:rPr>
                  <w:rFonts w:ascii="Calibri" w:eastAsia="Times New Roman" w:hAnsi="Calibri" w:cs="Times New Roman"/>
                  <w:color w:val="000000"/>
                  <w:lang w:eastAsia="en-US"/>
                </w:rPr>
                <w:delText>6</w:delText>
              </w:r>
            </w:del>
          </w:p>
        </w:tc>
        <w:tc>
          <w:tcPr>
            <w:tcW w:w="4160" w:type="dxa"/>
            <w:noWrap/>
            <w:hideMark/>
          </w:tcPr>
          <w:p w14:paraId="3A471CFB"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493" w:author="Claudiu Zissulescu" w:date="2016-09-30T12:26:00Z"/>
                <w:rFonts w:ascii="Calibri" w:eastAsia="Times New Roman" w:hAnsi="Calibri" w:cs="Times New Roman"/>
                <w:color w:val="000000"/>
                <w:lang w:eastAsia="en-US"/>
              </w:rPr>
            </w:pPr>
            <w:del w:id="494"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minmax</w:delText>
              </w:r>
            </w:del>
          </w:p>
        </w:tc>
        <w:tc>
          <w:tcPr>
            <w:tcW w:w="1300" w:type="dxa"/>
            <w:noWrap/>
            <w:hideMark/>
          </w:tcPr>
          <w:p w14:paraId="552F9F20"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95" w:author="Claudiu Zissulescu" w:date="2016-09-30T12:26:00Z"/>
                <w:rFonts w:ascii="Calibri" w:eastAsia="Times New Roman" w:hAnsi="Calibri" w:cs="Times New Roman"/>
                <w:color w:val="000000"/>
                <w:lang w:eastAsia="en-US"/>
              </w:rPr>
            </w:pPr>
            <w:del w:id="49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1EF87594"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497" w:author="Claudiu Zissulescu" w:date="2016-09-30T12:26:00Z"/>
                <w:rFonts w:ascii="Calibri" w:eastAsia="Times New Roman" w:hAnsi="Calibri" w:cs="Times New Roman"/>
                <w:color w:val="000000"/>
                <w:lang w:eastAsia="en-US"/>
              </w:rPr>
            </w:pPr>
            <w:del w:id="498" w:author="Claudiu Zissulescu" w:date="2016-09-30T12:26:00Z">
              <w:r w:rsidRPr="000C21C9" w:rsidDel="00AB0262">
                <w:rPr>
                  <w:rFonts w:ascii="Calibri" w:eastAsia="Times New Roman" w:hAnsi="Calibri" w:cs="Times New Roman"/>
                  <w:color w:val="000000"/>
                  <w:lang w:eastAsia="en-US"/>
                </w:rPr>
                <w:delText>0</w:delText>
              </w:r>
            </w:del>
          </w:p>
        </w:tc>
        <w:tc>
          <w:tcPr>
            <w:tcW w:w="2421" w:type="dxa"/>
            <w:noWrap/>
            <w:hideMark/>
          </w:tcPr>
          <w:p w14:paraId="3CC3784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499" w:author="Claudiu Zissulescu" w:date="2016-09-30T12:26:00Z"/>
                <w:rFonts w:ascii="Calibri" w:eastAsia="Times New Roman" w:hAnsi="Calibri" w:cs="Times New Roman"/>
                <w:color w:val="000000"/>
                <w:lang w:eastAsia="en-US"/>
              </w:rPr>
            </w:pPr>
            <w:del w:id="500"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68E1964A" w14:textId="77777777" w:rsidTr="00212458">
        <w:trPr>
          <w:trHeight w:val="300"/>
          <w:del w:id="50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E41168" w14:textId="77777777" w:rsidR="00212458" w:rsidRPr="000C21C9" w:rsidDel="00AB0262" w:rsidRDefault="00212458" w:rsidP="005008F3">
            <w:pPr>
              <w:rPr>
                <w:del w:id="502" w:author="Claudiu Zissulescu" w:date="2016-09-30T12:26:00Z"/>
                <w:rFonts w:ascii="Times New Roman" w:eastAsia="Times New Roman" w:hAnsi="Times New Roman" w:cs="Times New Roman"/>
                <w:sz w:val="20"/>
                <w:szCs w:val="20"/>
                <w:lang w:eastAsia="en-US"/>
              </w:rPr>
            </w:pPr>
          </w:p>
        </w:tc>
        <w:tc>
          <w:tcPr>
            <w:tcW w:w="4160" w:type="dxa"/>
            <w:noWrap/>
            <w:hideMark/>
          </w:tcPr>
          <w:p w14:paraId="557CB26C"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03" w:author="Claudiu Zissulescu" w:date="2016-09-30T12:26:00Z"/>
                <w:rFonts w:ascii="Times New Roman" w:eastAsia="Times New Roman" w:hAnsi="Times New Roman" w:cs="Times New Roman"/>
                <w:sz w:val="20"/>
                <w:szCs w:val="20"/>
                <w:lang w:eastAsia="en-US"/>
              </w:rPr>
            </w:pPr>
          </w:p>
        </w:tc>
        <w:tc>
          <w:tcPr>
            <w:tcW w:w="1300" w:type="dxa"/>
            <w:noWrap/>
            <w:hideMark/>
          </w:tcPr>
          <w:p w14:paraId="2BD5CBF3"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04" w:author="Claudiu Zissulescu" w:date="2016-09-30T12:26:00Z"/>
                <w:rFonts w:ascii="Times New Roman" w:eastAsia="Times New Roman" w:hAnsi="Times New Roman" w:cs="Times New Roman"/>
                <w:sz w:val="20"/>
                <w:szCs w:val="20"/>
                <w:lang w:eastAsia="en-US"/>
              </w:rPr>
            </w:pPr>
          </w:p>
        </w:tc>
        <w:tc>
          <w:tcPr>
            <w:tcW w:w="969" w:type="dxa"/>
            <w:noWrap/>
            <w:hideMark/>
          </w:tcPr>
          <w:p w14:paraId="43FE06A3"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505" w:author="Claudiu Zissulescu" w:date="2016-09-30T12:26:00Z"/>
                <w:rFonts w:ascii="Calibri" w:eastAsia="Times New Roman" w:hAnsi="Calibri" w:cs="Times New Roman"/>
                <w:color w:val="000000"/>
                <w:lang w:eastAsia="en-US"/>
              </w:rPr>
            </w:pPr>
            <w:del w:id="506" w:author="Claudiu Zissulescu" w:date="2016-09-30T12:26:00Z">
              <w:r w:rsidRPr="000C21C9" w:rsidDel="00AB0262">
                <w:rPr>
                  <w:rFonts w:ascii="Calibri" w:eastAsia="Times New Roman" w:hAnsi="Calibri" w:cs="Times New Roman"/>
                  <w:color w:val="000000"/>
                  <w:lang w:eastAsia="en-US"/>
                </w:rPr>
                <w:delText>1</w:delText>
              </w:r>
            </w:del>
          </w:p>
        </w:tc>
        <w:tc>
          <w:tcPr>
            <w:tcW w:w="2421" w:type="dxa"/>
            <w:noWrap/>
            <w:hideMark/>
          </w:tcPr>
          <w:p w14:paraId="0351817F"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07" w:author="Claudiu Zissulescu" w:date="2016-09-30T12:26:00Z"/>
                <w:rFonts w:ascii="Calibri" w:eastAsia="Times New Roman" w:hAnsi="Calibri" w:cs="Times New Roman"/>
                <w:color w:val="000000"/>
                <w:lang w:eastAsia="en-US"/>
              </w:rPr>
            </w:pPr>
            <w:del w:id="508" w:author="Claudiu Zissulescu" w:date="2016-09-30T12:26:00Z">
              <w:r w:rsidRPr="000C21C9" w:rsidDel="00AB0262">
                <w:rPr>
                  <w:rFonts w:ascii="Calibri" w:eastAsia="Times New Roman" w:hAnsi="Calibri" w:cs="Times New Roman"/>
                  <w:color w:val="000000"/>
                  <w:lang w:eastAsia="en-US"/>
                </w:rPr>
                <w:delText>Present</w:delText>
              </w:r>
            </w:del>
          </w:p>
        </w:tc>
      </w:tr>
    </w:tbl>
    <w:p w14:paraId="314F74B8" w14:textId="77777777" w:rsidR="00866211" w:rsidDel="00AB0262" w:rsidRDefault="00866211" w:rsidP="00866211">
      <w:pPr>
        <w:rPr>
          <w:del w:id="509" w:author="Claudiu Zissulescu" w:date="2016-09-30T12:26:00Z"/>
        </w:rPr>
      </w:pPr>
    </w:p>
    <w:p w14:paraId="503D8D89" w14:textId="77777777" w:rsidR="00866211" w:rsidDel="00AB0262" w:rsidRDefault="00866211" w:rsidP="00866211">
      <w:pPr>
        <w:pStyle w:val="Heading3"/>
        <w:rPr>
          <w:del w:id="510" w:author="Claudiu Zissulescu" w:date="2016-09-30T12:26:00Z"/>
        </w:rPr>
      </w:pPr>
      <w:del w:id="511" w:author="Claudiu Zissulescu" w:date="2016-09-30T12:26:00Z">
        <w:r w:rsidDel="00AB0262">
          <w:delText>Tag_ARC_ISA_barrel</w:delText>
        </w:r>
      </w:del>
    </w:p>
    <w:p w14:paraId="646BA0AD" w14:textId="77777777" w:rsidR="00866211" w:rsidDel="00AB0262" w:rsidRDefault="00A034A0" w:rsidP="00866211">
      <w:pPr>
        <w:rPr>
          <w:del w:id="512" w:author="Claudiu Zissulescu" w:date="2016-09-30T12:26:00Z"/>
        </w:rPr>
      </w:pPr>
      <w:del w:id="513" w:author="Claudiu Zissulescu" w:date="2016-09-30T12:26:00Z">
        <w:r w:rsidDel="00AB0262">
          <w:delText>If CPU supports barrel shifter operations. For ARCv1, possible values are {0,2}.</w:delText>
        </w:r>
      </w:del>
    </w:p>
    <w:tbl>
      <w:tblPr>
        <w:tblStyle w:val="ListTable2-Accent3"/>
        <w:tblW w:w="9810" w:type="dxa"/>
        <w:tblLook w:val="04A0" w:firstRow="1" w:lastRow="0" w:firstColumn="1" w:lastColumn="0" w:noHBand="0" w:noVBand="1"/>
      </w:tblPr>
      <w:tblGrid>
        <w:gridCol w:w="960"/>
        <w:gridCol w:w="4160"/>
        <w:gridCol w:w="1300"/>
        <w:gridCol w:w="969"/>
        <w:gridCol w:w="2421"/>
      </w:tblGrid>
      <w:tr w:rsidR="00212458" w:rsidRPr="000C21C9" w:rsidDel="00AB0262" w14:paraId="7C90ADFD" w14:textId="77777777" w:rsidTr="00212458">
        <w:trPr>
          <w:cnfStyle w:val="100000000000" w:firstRow="1" w:lastRow="0" w:firstColumn="0" w:lastColumn="0" w:oddVBand="0" w:evenVBand="0" w:oddHBand="0" w:evenHBand="0" w:firstRowFirstColumn="0" w:firstRowLastColumn="0" w:lastRowFirstColumn="0" w:lastRowLastColumn="0"/>
          <w:trHeight w:val="600"/>
          <w:del w:id="51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FFF9DF" w14:textId="77777777" w:rsidR="00212458" w:rsidRPr="000C21C9" w:rsidDel="00AB0262" w:rsidRDefault="00212458" w:rsidP="005008F3">
            <w:pPr>
              <w:rPr>
                <w:del w:id="515" w:author="Claudiu Zissulescu" w:date="2016-09-30T12:26:00Z"/>
                <w:rFonts w:ascii="Calibri" w:eastAsia="Times New Roman" w:hAnsi="Calibri" w:cs="Times New Roman"/>
                <w:color w:val="000000"/>
                <w:lang w:eastAsia="en-US"/>
              </w:rPr>
            </w:pPr>
            <w:del w:id="516"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6A219E8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17" w:author="Claudiu Zissulescu" w:date="2016-09-30T12:26:00Z"/>
                <w:rFonts w:ascii="Calibri" w:eastAsia="Times New Roman" w:hAnsi="Calibri" w:cs="Times New Roman"/>
                <w:color w:val="000000"/>
                <w:lang w:eastAsia="en-US"/>
              </w:rPr>
            </w:pPr>
            <w:del w:id="518"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26CA8113"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19" w:author="Claudiu Zissulescu" w:date="2016-09-30T12:26:00Z"/>
                <w:rFonts w:ascii="Calibri" w:eastAsia="Times New Roman" w:hAnsi="Calibri" w:cs="Times New Roman"/>
                <w:color w:val="000000"/>
                <w:lang w:eastAsia="en-US"/>
              </w:rPr>
            </w:pPr>
            <w:del w:id="520"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41C670F2"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521" w:author="Claudiu Zissulescu" w:date="2016-09-30T12:26:00Z"/>
                <w:rFonts w:ascii="Calibri" w:eastAsia="Times New Roman" w:hAnsi="Calibri" w:cs="Times New Roman"/>
                <w:color w:val="000000"/>
                <w:lang w:eastAsia="en-US"/>
              </w:rPr>
            </w:pPr>
            <w:del w:id="522" w:author="Claudiu Zissulescu" w:date="2016-09-30T12:26:00Z">
              <w:r w:rsidRPr="000C21C9" w:rsidDel="00AB0262">
                <w:rPr>
                  <w:rFonts w:ascii="Calibri" w:eastAsia="Times New Roman" w:hAnsi="Calibri" w:cs="Times New Roman"/>
                  <w:color w:val="000000"/>
                  <w:lang w:eastAsia="en-US"/>
                </w:rPr>
                <w:delText>Allowed Values</w:delText>
              </w:r>
            </w:del>
          </w:p>
        </w:tc>
        <w:tc>
          <w:tcPr>
            <w:tcW w:w="2421" w:type="dxa"/>
            <w:noWrap/>
            <w:hideMark/>
          </w:tcPr>
          <w:p w14:paraId="74E7D2D8"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23" w:author="Claudiu Zissulescu" w:date="2016-09-30T12:26:00Z"/>
                <w:rFonts w:ascii="Calibri" w:eastAsia="Times New Roman" w:hAnsi="Calibri" w:cs="Times New Roman"/>
                <w:color w:val="000000"/>
                <w:lang w:eastAsia="en-US"/>
              </w:rPr>
            </w:pPr>
            <w:del w:id="524"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4A89E931" w14:textId="77777777" w:rsidTr="00212458">
        <w:trPr>
          <w:cnfStyle w:val="000000100000" w:firstRow="0" w:lastRow="0" w:firstColumn="0" w:lastColumn="0" w:oddVBand="0" w:evenVBand="0" w:oddHBand="1" w:evenHBand="0" w:firstRowFirstColumn="0" w:firstRowLastColumn="0" w:lastRowFirstColumn="0" w:lastRowLastColumn="0"/>
          <w:trHeight w:val="300"/>
          <w:del w:id="52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FB71F" w14:textId="77777777" w:rsidR="00212458" w:rsidRPr="000C21C9" w:rsidDel="00AB0262" w:rsidRDefault="00212458" w:rsidP="005008F3">
            <w:pPr>
              <w:jc w:val="right"/>
              <w:rPr>
                <w:del w:id="526" w:author="Claudiu Zissulescu" w:date="2016-09-30T12:26:00Z"/>
                <w:rFonts w:ascii="Calibri" w:eastAsia="Times New Roman" w:hAnsi="Calibri" w:cs="Times New Roman"/>
                <w:color w:val="000000"/>
                <w:lang w:eastAsia="en-US"/>
              </w:rPr>
            </w:pPr>
            <w:del w:id="527" w:author="Claudiu Zissulescu" w:date="2016-09-30T12:26:00Z">
              <w:r w:rsidDel="00AB0262">
                <w:rPr>
                  <w:rFonts w:ascii="Calibri" w:eastAsia="Times New Roman" w:hAnsi="Calibri" w:cs="Times New Roman"/>
                  <w:color w:val="000000"/>
                  <w:lang w:eastAsia="en-US"/>
                </w:rPr>
                <w:delText>7</w:delText>
              </w:r>
            </w:del>
          </w:p>
        </w:tc>
        <w:tc>
          <w:tcPr>
            <w:tcW w:w="4160" w:type="dxa"/>
            <w:noWrap/>
            <w:hideMark/>
          </w:tcPr>
          <w:p w14:paraId="39D115FA"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528" w:author="Claudiu Zissulescu" w:date="2016-09-30T12:26:00Z"/>
                <w:rFonts w:ascii="Calibri" w:eastAsia="Times New Roman" w:hAnsi="Calibri" w:cs="Times New Roman"/>
                <w:color w:val="000000"/>
                <w:lang w:eastAsia="en-US"/>
              </w:rPr>
            </w:pPr>
            <w:del w:id="529"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barrel</w:delText>
              </w:r>
            </w:del>
          </w:p>
        </w:tc>
        <w:tc>
          <w:tcPr>
            <w:tcW w:w="1300" w:type="dxa"/>
            <w:noWrap/>
            <w:hideMark/>
          </w:tcPr>
          <w:p w14:paraId="2544D90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30" w:author="Claudiu Zissulescu" w:date="2016-09-30T12:26:00Z"/>
                <w:rFonts w:ascii="Calibri" w:eastAsia="Times New Roman" w:hAnsi="Calibri" w:cs="Times New Roman"/>
                <w:color w:val="000000"/>
                <w:lang w:eastAsia="en-US"/>
              </w:rPr>
            </w:pPr>
            <w:del w:id="531"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5D45FC9D"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532" w:author="Claudiu Zissulescu" w:date="2016-09-30T12:26:00Z"/>
                <w:rFonts w:ascii="Calibri" w:eastAsia="Times New Roman" w:hAnsi="Calibri" w:cs="Times New Roman"/>
                <w:color w:val="000000"/>
                <w:lang w:eastAsia="en-US"/>
              </w:rPr>
            </w:pPr>
            <w:del w:id="533" w:author="Claudiu Zissulescu" w:date="2016-09-30T12:26:00Z">
              <w:r w:rsidRPr="000C21C9" w:rsidDel="00AB0262">
                <w:rPr>
                  <w:rFonts w:ascii="Calibri" w:eastAsia="Times New Roman" w:hAnsi="Calibri" w:cs="Times New Roman"/>
                  <w:color w:val="000000"/>
                  <w:lang w:eastAsia="en-US"/>
                </w:rPr>
                <w:delText>0</w:delText>
              </w:r>
            </w:del>
          </w:p>
        </w:tc>
        <w:tc>
          <w:tcPr>
            <w:tcW w:w="2421" w:type="dxa"/>
            <w:noWrap/>
            <w:hideMark/>
          </w:tcPr>
          <w:p w14:paraId="60F8F989"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34" w:author="Claudiu Zissulescu" w:date="2016-09-30T12:26:00Z"/>
                <w:rFonts w:ascii="Calibri" w:eastAsia="Times New Roman" w:hAnsi="Calibri" w:cs="Times New Roman"/>
                <w:color w:val="000000"/>
                <w:lang w:eastAsia="en-US"/>
              </w:rPr>
            </w:pPr>
            <w:del w:id="535" w:author="Claudiu Zissulescu" w:date="2016-09-30T12:26:00Z">
              <w:r w:rsidRPr="000C21C9" w:rsidDel="00AB0262">
                <w:rPr>
                  <w:rFonts w:ascii="Calibri" w:eastAsia="Times New Roman" w:hAnsi="Calibri" w:cs="Times New Roman"/>
                  <w:color w:val="000000"/>
                  <w:lang w:eastAsia="en-US"/>
                </w:rPr>
                <w:delText>Absent</w:delText>
              </w:r>
              <w:r w:rsidDel="00AB0262">
                <w:rPr>
                  <w:rFonts w:ascii="Calibri" w:eastAsia="Times New Roman" w:hAnsi="Calibri" w:cs="Times New Roman"/>
                  <w:color w:val="000000"/>
                  <w:lang w:eastAsia="en-US"/>
                </w:rPr>
                <w:delText>/single bit only</w:delText>
              </w:r>
            </w:del>
          </w:p>
        </w:tc>
      </w:tr>
      <w:tr w:rsidR="00212458" w:rsidRPr="000C21C9" w:rsidDel="00AB0262" w14:paraId="7CCDE3C8" w14:textId="77777777" w:rsidTr="00212458">
        <w:trPr>
          <w:trHeight w:val="300"/>
          <w:del w:id="53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C3D046" w14:textId="77777777" w:rsidR="00212458" w:rsidRPr="000C21C9" w:rsidDel="00AB0262" w:rsidRDefault="00212458" w:rsidP="005008F3">
            <w:pPr>
              <w:rPr>
                <w:del w:id="537" w:author="Claudiu Zissulescu" w:date="2016-09-30T12:26:00Z"/>
                <w:rFonts w:ascii="Times New Roman" w:eastAsia="Times New Roman" w:hAnsi="Times New Roman" w:cs="Times New Roman"/>
                <w:sz w:val="20"/>
                <w:szCs w:val="20"/>
                <w:lang w:eastAsia="en-US"/>
              </w:rPr>
            </w:pPr>
          </w:p>
        </w:tc>
        <w:tc>
          <w:tcPr>
            <w:tcW w:w="4160" w:type="dxa"/>
            <w:noWrap/>
            <w:hideMark/>
          </w:tcPr>
          <w:p w14:paraId="1E19CE3F"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38" w:author="Claudiu Zissulescu" w:date="2016-09-30T12:26:00Z"/>
                <w:rFonts w:ascii="Times New Roman" w:eastAsia="Times New Roman" w:hAnsi="Times New Roman" w:cs="Times New Roman"/>
                <w:sz w:val="20"/>
                <w:szCs w:val="20"/>
                <w:lang w:eastAsia="en-US"/>
              </w:rPr>
            </w:pPr>
          </w:p>
        </w:tc>
        <w:tc>
          <w:tcPr>
            <w:tcW w:w="1300" w:type="dxa"/>
            <w:noWrap/>
            <w:hideMark/>
          </w:tcPr>
          <w:p w14:paraId="5F09FEEE"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39" w:author="Claudiu Zissulescu" w:date="2016-09-30T12:26:00Z"/>
                <w:rFonts w:ascii="Times New Roman" w:eastAsia="Times New Roman" w:hAnsi="Times New Roman" w:cs="Times New Roman"/>
                <w:sz w:val="20"/>
                <w:szCs w:val="20"/>
                <w:lang w:eastAsia="en-US"/>
              </w:rPr>
            </w:pPr>
          </w:p>
        </w:tc>
        <w:tc>
          <w:tcPr>
            <w:tcW w:w="969" w:type="dxa"/>
            <w:noWrap/>
            <w:hideMark/>
          </w:tcPr>
          <w:p w14:paraId="1D85EB92"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540" w:author="Claudiu Zissulescu" w:date="2016-09-30T12:26:00Z"/>
                <w:rFonts w:ascii="Calibri" w:eastAsia="Times New Roman" w:hAnsi="Calibri" w:cs="Times New Roman"/>
                <w:color w:val="000000"/>
                <w:lang w:eastAsia="en-US"/>
              </w:rPr>
            </w:pPr>
            <w:del w:id="541" w:author="Claudiu Zissulescu" w:date="2016-09-30T12:26:00Z">
              <w:r w:rsidRPr="000C21C9" w:rsidDel="00AB0262">
                <w:rPr>
                  <w:rFonts w:ascii="Calibri" w:eastAsia="Times New Roman" w:hAnsi="Calibri" w:cs="Times New Roman"/>
                  <w:color w:val="000000"/>
                  <w:lang w:eastAsia="en-US"/>
                </w:rPr>
                <w:delText>1</w:delText>
              </w:r>
            </w:del>
          </w:p>
        </w:tc>
        <w:tc>
          <w:tcPr>
            <w:tcW w:w="2421" w:type="dxa"/>
            <w:noWrap/>
            <w:hideMark/>
          </w:tcPr>
          <w:p w14:paraId="35AB043A"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42" w:author="Claudiu Zissulescu" w:date="2016-09-30T12:26:00Z"/>
                <w:rFonts w:ascii="Calibri" w:eastAsia="Times New Roman" w:hAnsi="Calibri" w:cs="Times New Roman"/>
                <w:color w:val="000000"/>
                <w:lang w:eastAsia="en-US"/>
              </w:rPr>
            </w:pPr>
            <w:del w:id="543" w:author="Claudiu Zissulescu" w:date="2016-09-30T12:26:00Z">
              <w:r w:rsidDel="00AB0262">
                <w:rPr>
                  <w:rFonts w:ascii="Calibri" w:eastAsia="Times New Roman" w:hAnsi="Calibri" w:cs="Times New Roman"/>
                  <w:color w:val="000000"/>
                  <w:lang w:eastAsia="en-US"/>
                </w:rPr>
                <w:delText>Shift assist</w:delText>
              </w:r>
            </w:del>
          </w:p>
        </w:tc>
      </w:tr>
      <w:tr w:rsidR="00212458" w:rsidRPr="000C21C9" w:rsidDel="00AB0262" w14:paraId="32D8CE5C" w14:textId="77777777" w:rsidTr="00212458">
        <w:trPr>
          <w:cnfStyle w:val="000000100000" w:firstRow="0" w:lastRow="0" w:firstColumn="0" w:lastColumn="0" w:oddVBand="0" w:evenVBand="0" w:oddHBand="1" w:evenHBand="0" w:firstRowFirstColumn="0" w:firstRowLastColumn="0" w:lastRowFirstColumn="0" w:lastRowLastColumn="0"/>
          <w:trHeight w:val="300"/>
          <w:del w:id="54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01A87123" w14:textId="77777777" w:rsidR="00212458" w:rsidRPr="000C21C9" w:rsidDel="00AB0262" w:rsidRDefault="00212458" w:rsidP="005008F3">
            <w:pPr>
              <w:rPr>
                <w:del w:id="545" w:author="Claudiu Zissulescu" w:date="2016-09-30T12:26:00Z"/>
                <w:rFonts w:ascii="Times New Roman" w:eastAsia="Times New Roman" w:hAnsi="Times New Roman" w:cs="Times New Roman"/>
                <w:sz w:val="20"/>
                <w:szCs w:val="20"/>
                <w:lang w:eastAsia="en-US"/>
              </w:rPr>
            </w:pPr>
          </w:p>
        </w:tc>
        <w:tc>
          <w:tcPr>
            <w:tcW w:w="4160" w:type="dxa"/>
            <w:noWrap/>
          </w:tcPr>
          <w:p w14:paraId="3608FA6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46" w:author="Claudiu Zissulescu" w:date="2016-09-30T12:26:00Z"/>
                <w:rFonts w:ascii="Times New Roman" w:eastAsia="Times New Roman" w:hAnsi="Times New Roman" w:cs="Times New Roman"/>
                <w:sz w:val="20"/>
                <w:szCs w:val="20"/>
                <w:lang w:eastAsia="en-US"/>
              </w:rPr>
            </w:pPr>
          </w:p>
        </w:tc>
        <w:tc>
          <w:tcPr>
            <w:tcW w:w="1300" w:type="dxa"/>
            <w:noWrap/>
          </w:tcPr>
          <w:p w14:paraId="117AD4C1"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47" w:author="Claudiu Zissulescu" w:date="2016-09-30T12:26:00Z"/>
                <w:rFonts w:ascii="Times New Roman" w:eastAsia="Times New Roman" w:hAnsi="Times New Roman" w:cs="Times New Roman"/>
                <w:sz w:val="20"/>
                <w:szCs w:val="20"/>
                <w:lang w:eastAsia="en-US"/>
              </w:rPr>
            </w:pPr>
          </w:p>
        </w:tc>
        <w:tc>
          <w:tcPr>
            <w:tcW w:w="969" w:type="dxa"/>
            <w:noWrap/>
          </w:tcPr>
          <w:p w14:paraId="3040A9CF"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548" w:author="Claudiu Zissulescu" w:date="2016-09-30T12:26:00Z"/>
                <w:rFonts w:ascii="Calibri" w:eastAsia="Times New Roman" w:hAnsi="Calibri" w:cs="Times New Roman"/>
                <w:color w:val="000000"/>
                <w:lang w:eastAsia="en-US"/>
              </w:rPr>
            </w:pPr>
            <w:del w:id="549" w:author="Claudiu Zissulescu" w:date="2016-09-30T12:26:00Z">
              <w:r w:rsidDel="00AB0262">
                <w:rPr>
                  <w:rFonts w:ascii="Calibri" w:eastAsia="Times New Roman" w:hAnsi="Calibri" w:cs="Times New Roman"/>
                  <w:color w:val="000000"/>
                  <w:lang w:eastAsia="en-US"/>
                </w:rPr>
                <w:delText>2</w:delText>
              </w:r>
            </w:del>
          </w:p>
        </w:tc>
        <w:tc>
          <w:tcPr>
            <w:tcW w:w="2421" w:type="dxa"/>
            <w:noWrap/>
          </w:tcPr>
          <w:p w14:paraId="3BBF3ECB"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550" w:author="Claudiu Zissulescu" w:date="2016-09-30T12:26:00Z"/>
                <w:rFonts w:ascii="Calibri" w:eastAsia="Times New Roman" w:hAnsi="Calibri" w:cs="Times New Roman"/>
                <w:color w:val="000000"/>
                <w:lang w:eastAsia="en-US"/>
              </w:rPr>
            </w:pPr>
            <w:del w:id="551" w:author="Claudiu Zissulescu" w:date="2016-09-30T12:26:00Z">
              <w:r w:rsidDel="00AB0262">
                <w:rPr>
                  <w:rFonts w:ascii="Calibri" w:eastAsia="Times New Roman" w:hAnsi="Calibri" w:cs="Times New Roman"/>
                  <w:color w:val="000000"/>
                  <w:lang w:eastAsia="en-US"/>
                </w:rPr>
                <w:delText>Barrel-shifter</w:delText>
              </w:r>
            </w:del>
          </w:p>
        </w:tc>
      </w:tr>
      <w:tr w:rsidR="00212458" w:rsidRPr="000C21C9" w:rsidDel="00AB0262" w14:paraId="5F56A69C" w14:textId="77777777" w:rsidTr="00212458">
        <w:trPr>
          <w:trHeight w:val="300"/>
          <w:del w:id="55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42716661" w14:textId="77777777" w:rsidR="00212458" w:rsidRPr="000C21C9" w:rsidDel="00AB0262" w:rsidRDefault="00212458" w:rsidP="005008F3">
            <w:pPr>
              <w:rPr>
                <w:del w:id="553" w:author="Claudiu Zissulescu" w:date="2016-09-30T12:26:00Z"/>
                <w:rFonts w:ascii="Times New Roman" w:eastAsia="Times New Roman" w:hAnsi="Times New Roman" w:cs="Times New Roman"/>
                <w:sz w:val="20"/>
                <w:szCs w:val="20"/>
                <w:lang w:eastAsia="en-US"/>
              </w:rPr>
            </w:pPr>
          </w:p>
        </w:tc>
        <w:tc>
          <w:tcPr>
            <w:tcW w:w="4160" w:type="dxa"/>
            <w:noWrap/>
          </w:tcPr>
          <w:p w14:paraId="1371719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54" w:author="Claudiu Zissulescu" w:date="2016-09-30T12:26:00Z"/>
                <w:rFonts w:ascii="Times New Roman" w:eastAsia="Times New Roman" w:hAnsi="Times New Roman" w:cs="Times New Roman"/>
                <w:sz w:val="20"/>
                <w:szCs w:val="20"/>
                <w:lang w:eastAsia="en-US"/>
              </w:rPr>
            </w:pPr>
          </w:p>
        </w:tc>
        <w:tc>
          <w:tcPr>
            <w:tcW w:w="1300" w:type="dxa"/>
            <w:noWrap/>
          </w:tcPr>
          <w:p w14:paraId="021FFD09"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55" w:author="Claudiu Zissulescu" w:date="2016-09-30T12:26:00Z"/>
                <w:rFonts w:ascii="Times New Roman" w:eastAsia="Times New Roman" w:hAnsi="Times New Roman" w:cs="Times New Roman"/>
                <w:sz w:val="20"/>
                <w:szCs w:val="20"/>
                <w:lang w:eastAsia="en-US"/>
              </w:rPr>
            </w:pPr>
          </w:p>
        </w:tc>
        <w:tc>
          <w:tcPr>
            <w:tcW w:w="969" w:type="dxa"/>
            <w:noWrap/>
          </w:tcPr>
          <w:p w14:paraId="203AFED0"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556" w:author="Claudiu Zissulescu" w:date="2016-09-30T12:26:00Z"/>
                <w:rFonts w:ascii="Calibri" w:eastAsia="Times New Roman" w:hAnsi="Calibri" w:cs="Times New Roman"/>
                <w:color w:val="000000"/>
                <w:lang w:eastAsia="en-US"/>
              </w:rPr>
            </w:pPr>
            <w:del w:id="557" w:author="Claudiu Zissulescu" w:date="2016-09-30T12:26:00Z">
              <w:r w:rsidDel="00AB0262">
                <w:rPr>
                  <w:rFonts w:ascii="Calibri" w:eastAsia="Times New Roman" w:hAnsi="Calibri" w:cs="Times New Roman"/>
                  <w:color w:val="000000"/>
                  <w:lang w:eastAsia="en-US"/>
                </w:rPr>
                <w:delText>3</w:delText>
              </w:r>
            </w:del>
          </w:p>
        </w:tc>
        <w:tc>
          <w:tcPr>
            <w:tcW w:w="2421" w:type="dxa"/>
            <w:noWrap/>
          </w:tcPr>
          <w:p w14:paraId="124E426A"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558" w:author="Claudiu Zissulescu" w:date="2016-09-30T12:26:00Z"/>
                <w:rFonts w:ascii="Calibri" w:eastAsia="Times New Roman" w:hAnsi="Calibri" w:cs="Times New Roman"/>
                <w:color w:val="000000"/>
                <w:lang w:eastAsia="en-US"/>
              </w:rPr>
            </w:pPr>
            <w:del w:id="559" w:author="Claudiu Zissulescu" w:date="2016-09-30T12:26:00Z">
              <w:r w:rsidDel="00AB0262">
                <w:rPr>
                  <w:rFonts w:ascii="Calibri" w:eastAsia="Times New Roman" w:hAnsi="Calibri" w:cs="Times New Roman"/>
                  <w:color w:val="000000"/>
                  <w:lang w:eastAsia="en-US"/>
                </w:rPr>
                <w:delText>All shift instructions</w:delText>
              </w:r>
            </w:del>
          </w:p>
        </w:tc>
      </w:tr>
    </w:tbl>
    <w:p w14:paraId="1A42A12A" w14:textId="77777777" w:rsidR="00866211" w:rsidDel="00AB0262" w:rsidRDefault="00866211" w:rsidP="00866211">
      <w:pPr>
        <w:rPr>
          <w:del w:id="560" w:author="Claudiu Zissulescu" w:date="2016-09-30T12:26:00Z"/>
        </w:rPr>
      </w:pPr>
    </w:p>
    <w:p w14:paraId="092D90B8" w14:textId="77777777" w:rsidR="00866211" w:rsidDel="00AB0262" w:rsidRDefault="00866211" w:rsidP="00866211">
      <w:pPr>
        <w:pStyle w:val="Heading3"/>
        <w:rPr>
          <w:del w:id="561" w:author="Claudiu Zissulescu" w:date="2016-09-30T12:26:00Z"/>
        </w:rPr>
      </w:pPr>
      <w:del w:id="562" w:author="Claudiu Zissulescu" w:date="2016-09-30T12:26:00Z">
        <w:r w:rsidDel="00AB0262">
          <w:delText>Tag_ARC_ISA_version</w:delText>
        </w:r>
      </w:del>
    </w:p>
    <w:p w14:paraId="341588C2" w14:textId="77777777" w:rsidR="00866211" w:rsidDel="00AB0262" w:rsidRDefault="00A034A0" w:rsidP="00866211">
      <w:pPr>
        <w:rPr>
          <w:del w:id="563" w:author="Claudiu Zissulescu" w:date="2016-09-30T12:26:00Z"/>
        </w:rPr>
      </w:pPr>
      <w:del w:id="564" w:author="Claudiu Zissulescu" w:date="2016-09-30T12:26:00Z">
        <w:r w:rsidDel="00AB0262">
          <w:delText xml:space="preserve">Which ISA we intend this object to be. </w:delText>
        </w:r>
        <w:r w:rsidR="00115532" w:rsidDel="00AB0262">
          <w:delText>May be consider as</w:delText>
        </w:r>
        <w:r w:rsidDel="00AB0262">
          <w:delText xml:space="preserve"> a duplicate of ARC_CPU_base.</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2545E430" w14:textId="77777777" w:rsidTr="00212458">
        <w:trPr>
          <w:cnfStyle w:val="100000000000" w:firstRow="1" w:lastRow="0" w:firstColumn="0" w:lastColumn="0" w:oddVBand="0" w:evenVBand="0" w:oddHBand="0" w:evenHBand="0" w:firstRowFirstColumn="0" w:firstRowLastColumn="0" w:lastRowFirstColumn="0" w:lastRowLastColumn="0"/>
          <w:trHeight w:val="600"/>
          <w:del w:id="56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2C50DF" w14:textId="77777777" w:rsidR="00212458" w:rsidRPr="000C21C9" w:rsidDel="00AB0262" w:rsidRDefault="00212458" w:rsidP="005008F3">
            <w:pPr>
              <w:rPr>
                <w:del w:id="566" w:author="Claudiu Zissulescu" w:date="2016-09-30T12:26:00Z"/>
                <w:rFonts w:ascii="Calibri" w:eastAsia="Times New Roman" w:hAnsi="Calibri" w:cs="Times New Roman"/>
                <w:color w:val="000000"/>
                <w:lang w:eastAsia="en-US"/>
              </w:rPr>
            </w:pPr>
            <w:del w:id="567"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74273F0B"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68" w:author="Claudiu Zissulescu" w:date="2016-09-30T12:26:00Z"/>
                <w:rFonts w:ascii="Calibri" w:eastAsia="Times New Roman" w:hAnsi="Calibri" w:cs="Times New Roman"/>
                <w:color w:val="000000"/>
                <w:lang w:eastAsia="en-US"/>
              </w:rPr>
            </w:pPr>
            <w:del w:id="569"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20AA8681"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70" w:author="Claudiu Zissulescu" w:date="2016-09-30T12:26:00Z"/>
                <w:rFonts w:ascii="Calibri" w:eastAsia="Times New Roman" w:hAnsi="Calibri" w:cs="Times New Roman"/>
                <w:color w:val="000000"/>
                <w:lang w:eastAsia="en-US"/>
              </w:rPr>
            </w:pPr>
            <w:del w:id="571"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48F6BFEE"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572" w:author="Claudiu Zissulescu" w:date="2016-09-30T12:26:00Z"/>
                <w:rFonts w:ascii="Calibri" w:eastAsia="Times New Roman" w:hAnsi="Calibri" w:cs="Times New Roman"/>
                <w:color w:val="000000"/>
                <w:lang w:eastAsia="en-US"/>
              </w:rPr>
            </w:pPr>
            <w:del w:id="573"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3D2DE8B9"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574" w:author="Claudiu Zissulescu" w:date="2016-09-30T12:26:00Z"/>
                <w:rFonts w:ascii="Calibri" w:eastAsia="Times New Roman" w:hAnsi="Calibri" w:cs="Times New Roman"/>
                <w:color w:val="000000"/>
                <w:lang w:eastAsia="en-US"/>
              </w:rPr>
            </w:pPr>
            <w:del w:id="575"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16BEBF44" w14:textId="77777777" w:rsidTr="00212458">
        <w:trPr>
          <w:cnfStyle w:val="000000100000" w:firstRow="0" w:lastRow="0" w:firstColumn="0" w:lastColumn="0" w:oddVBand="0" w:evenVBand="0" w:oddHBand="1" w:evenHBand="0" w:firstRowFirstColumn="0" w:firstRowLastColumn="0" w:lastRowFirstColumn="0" w:lastRowLastColumn="0"/>
          <w:trHeight w:val="300"/>
          <w:del w:id="57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4FDD42" w14:textId="77777777" w:rsidR="00212458" w:rsidRPr="000C21C9" w:rsidDel="00AB0262" w:rsidRDefault="00212458" w:rsidP="005008F3">
            <w:pPr>
              <w:jc w:val="right"/>
              <w:rPr>
                <w:del w:id="577" w:author="Claudiu Zissulescu" w:date="2016-09-30T12:26:00Z"/>
                <w:rFonts w:ascii="Calibri" w:eastAsia="Times New Roman" w:hAnsi="Calibri" w:cs="Times New Roman"/>
                <w:color w:val="000000"/>
                <w:lang w:eastAsia="en-US"/>
              </w:rPr>
            </w:pPr>
            <w:del w:id="578" w:author="Claudiu Zissulescu" w:date="2016-09-30T12:26:00Z">
              <w:r w:rsidDel="00AB0262">
                <w:rPr>
                  <w:rFonts w:ascii="Calibri" w:eastAsia="Times New Roman" w:hAnsi="Calibri" w:cs="Times New Roman"/>
                  <w:color w:val="000000"/>
                  <w:lang w:eastAsia="en-US"/>
                </w:rPr>
                <w:delText>8</w:delText>
              </w:r>
            </w:del>
          </w:p>
        </w:tc>
        <w:tc>
          <w:tcPr>
            <w:tcW w:w="4160" w:type="dxa"/>
            <w:noWrap/>
            <w:hideMark/>
          </w:tcPr>
          <w:p w14:paraId="63E7DBF4"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579" w:author="Claudiu Zissulescu" w:date="2016-09-30T12:26:00Z"/>
                <w:rFonts w:ascii="Calibri" w:eastAsia="Times New Roman" w:hAnsi="Calibri" w:cs="Times New Roman"/>
                <w:color w:val="000000"/>
                <w:lang w:eastAsia="en-US"/>
              </w:rPr>
            </w:pPr>
            <w:del w:id="580"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version</w:delText>
              </w:r>
            </w:del>
          </w:p>
        </w:tc>
        <w:tc>
          <w:tcPr>
            <w:tcW w:w="1300" w:type="dxa"/>
            <w:noWrap/>
            <w:hideMark/>
          </w:tcPr>
          <w:p w14:paraId="50EE1B92"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81" w:author="Claudiu Zissulescu" w:date="2016-09-30T12:26:00Z"/>
                <w:rFonts w:ascii="Calibri" w:eastAsia="Times New Roman" w:hAnsi="Calibri" w:cs="Times New Roman"/>
                <w:color w:val="000000"/>
                <w:lang w:eastAsia="en-US"/>
              </w:rPr>
            </w:pPr>
          </w:p>
        </w:tc>
        <w:tc>
          <w:tcPr>
            <w:tcW w:w="969" w:type="dxa"/>
            <w:noWrap/>
            <w:hideMark/>
          </w:tcPr>
          <w:p w14:paraId="59A49A83"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582" w:author="Claudiu Zissulescu" w:date="2016-09-30T12:26:00Z"/>
                <w:rFonts w:ascii="Calibri" w:eastAsia="Times New Roman" w:hAnsi="Calibri" w:cs="Times New Roman"/>
                <w:color w:val="000000"/>
                <w:lang w:eastAsia="en-US"/>
              </w:rPr>
            </w:pPr>
            <w:del w:id="583"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1AC871B4"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84" w:author="Claudiu Zissulescu" w:date="2016-09-30T12:26:00Z"/>
                <w:rFonts w:ascii="Calibri" w:eastAsia="Times New Roman" w:hAnsi="Calibri" w:cs="Times New Roman"/>
                <w:color w:val="000000"/>
                <w:lang w:eastAsia="en-US"/>
              </w:rPr>
            </w:pPr>
            <w:del w:id="585" w:author="Claudiu Zissulescu" w:date="2016-09-30T12:26:00Z">
              <w:r w:rsidDel="00AB0262">
                <w:rPr>
                  <w:rFonts w:ascii="Calibri" w:eastAsia="Times New Roman" w:hAnsi="Calibri" w:cs="Times New Roman"/>
                  <w:color w:val="000000"/>
                  <w:lang w:eastAsia="en-US"/>
                </w:rPr>
                <w:delText>Unk/Pre-ARCompact</w:delText>
              </w:r>
            </w:del>
          </w:p>
        </w:tc>
      </w:tr>
      <w:tr w:rsidR="00212458" w:rsidRPr="000C21C9" w:rsidDel="00AB0262" w14:paraId="71A39A0B" w14:textId="77777777" w:rsidTr="00212458">
        <w:trPr>
          <w:trHeight w:val="300"/>
          <w:del w:id="58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BC4203" w14:textId="77777777" w:rsidR="00212458" w:rsidRPr="000C21C9" w:rsidDel="00AB0262" w:rsidRDefault="00212458" w:rsidP="005008F3">
            <w:pPr>
              <w:rPr>
                <w:del w:id="587" w:author="Claudiu Zissulescu" w:date="2016-09-30T12:26:00Z"/>
                <w:rFonts w:ascii="Times New Roman" w:eastAsia="Times New Roman" w:hAnsi="Times New Roman" w:cs="Times New Roman"/>
                <w:sz w:val="20"/>
                <w:szCs w:val="20"/>
                <w:lang w:eastAsia="en-US"/>
              </w:rPr>
            </w:pPr>
          </w:p>
        </w:tc>
        <w:tc>
          <w:tcPr>
            <w:tcW w:w="4160" w:type="dxa"/>
            <w:noWrap/>
            <w:hideMark/>
          </w:tcPr>
          <w:p w14:paraId="073D2A4F"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88" w:author="Claudiu Zissulescu" w:date="2016-09-30T12:26:00Z"/>
                <w:rFonts w:ascii="Times New Roman" w:eastAsia="Times New Roman" w:hAnsi="Times New Roman" w:cs="Times New Roman"/>
                <w:sz w:val="20"/>
                <w:szCs w:val="20"/>
                <w:lang w:eastAsia="en-US"/>
              </w:rPr>
            </w:pPr>
          </w:p>
        </w:tc>
        <w:tc>
          <w:tcPr>
            <w:tcW w:w="1300" w:type="dxa"/>
            <w:noWrap/>
            <w:hideMark/>
          </w:tcPr>
          <w:p w14:paraId="508CDB89"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89" w:author="Claudiu Zissulescu" w:date="2016-09-30T12:26:00Z"/>
                <w:rFonts w:ascii="Times New Roman" w:eastAsia="Times New Roman" w:hAnsi="Times New Roman" w:cs="Times New Roman"/>
                <w:sz w:val="20"/>
                <w:szCs w:val="20"/>
                <w:lang w:eastAsia="en-US"/>
              </w:rPr>
            </w:pPr>
          </w:p>
        </w:tc>
        <w:tc>
          <w:tcPr>
            <w:tcW w:w="969" w:type="dxa"/>
            <w:noWrap/>
            <w:hideMark/>
          </w:tcPr>
          <w:p w14:paraId="46CEF182"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590" w:author="Claudiu Zissulescu" w:date="2016-09-30T12:26:00Z"/>
                <w:rFonts w:ascii="Calibri" w:eastAsia="Times New Roman" w:hAnsi="Calibri" w:cs="Times New Roman"/>
                <w:color w:val="000000"/>
                <w:lang w:eastAsia="en-US"/>
              </w:rPr>
            </w:pPr>
            <w:del w:id="591"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0C13E0CC"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592" w:author="Claudiu Zissulescu" w:date="2016-09-30T12:26:00Z"/>
                <w:rFonts w:ascii="Calibri" w:eastAsia="Times New Roman" w:hAnsi="Calibri" w:cs="Times New Roman"/>
                <w:color w:val="000000"/>
                <w:lang w:eastAsia="en-US"/>
              </w:rPr>
            </w:pPr>
            <w:del w:id="593" w:author="Claudiu Zissulescu" w:date="2016-09-30T12:26:00Z">
              <w:r w:rsidDel="00AB0262">
                <w:rPr>
                  <w:rFonts w:ascii="Calibri" w:eastAsia="Times New Roman" w:hAnsi="Calibri" w:cs="Times New Roman"/>
                  <w:color w:val="000000"/>
                  <w:lang w:eastAsia="en-US"/>
                </w:rPr>
                <w:delText>ARCv1</w:delText>
              </w:r>
            </w:del>
          </w:p>
        </w:tc>
      </w:tr>
      <w:tr w:rsidR="00212458" w:rsidRPr="000C21C9" w:rsidDel="00AB0262" w14:paraId="433CF468" w14:textId="77777777" w:rsidTr="00212458">
        <w:trPr>
          <w:cnfStyle w:val="000000100000" w:firstRow="0" w:lastRow="0" w:firstColumn="0" w:lastColumn="0" w:oddVBand="0" w:evenVBand="0" w:oddHBand="1" w:evenHBand="0" w:firstRowFirstColumn="0" w:firstRowLastColumn="0" w:lastRowFirstColumn="0" w:lastRowLastColumn="0"/>
          <w:trHeight w:val="300"/>
          <w:del w:id="59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C599115" w14:textId="77777777" w:rsidR="00212458" w:rsidRPr="000C21C9" w:rsidDel="00AB0262" w:rsidRDefault="00212458" w:rsidP="005008F3">
            <w:pPr>
              <w:rPr>
                <w:del w:id="595" w:author="Claudiu Zissulescu" w:date="2016-09-30T12:26:00Z"/>
                <w:rFonts w:ascii="Times New Roman" w:eastAsia="Times New Roman" w:hAnsi="Times New Roman" w:cs="Times New Roman"/>
                <w:sz w:val="20"/>
                <w:szCs w:val="20"/>
                <w:lang w:eastAsia="en-US"/>
              </w:rPr>
            </w:pPr>
          </w:p>
        </w:tc>
        <w:tc>
          <w:tcPr>
            <w:tcW w:w="4160" w:type="dxa"/>
            <w:noWrap/>
          </w:tcPr>
          <w:p w14:paraId="031F9A7D"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96" w:author="Claudiu Zissulescu" w:date="2016-09-30T12:26:00Z"/>
                <w:rFonts w:ascii="Times New Roman" w:eastAsia="Times New Roman" w:hAnsi="Times New Roman" w:cs="Times New Roman"/>
                <w:sz w:val="20"/>
                <w:szCs w:val="20"/>
                <w:lang w:eastAsia="en-US"/>
              </w:rPr>
            </w:pPr>
          </w:p>
        </w:tc>
        <w:tc>
          <w:tcPr>
            <w:tcW w:w="1300" w:type="dxa"/>
            <w:noWrap/>
          </w:tcPr>
          <w:p w14:paraId="6E76684D"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597" w:author="Claudiu Zissulescu" w:date="2016-09-30T12:26:00Z"/>
                <w:rFonts w:ascii="Times New Roman" w:eastAsia="Times New Roman" w:hAnsi="Times New Roman" w:cs="Times New Roman"/>
                <w:sz w:val="20"/>
                <w:szCs w:val="20"/>
                <w:lang w:eastAsia="en-US"/>
              </w:rPr>
            </w:pPr>
          </w:p>
        </w:tc>
        <w:tc>
          <w:tcPr>
            <w:tcW w:w="969" w:type="dxa"/>
            <w:noWrap/>
          </w:tcPr>
          <w:p w14:paraId="4F8C4956"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598" w:author="Claudiu Zissulescu" w:date="2016-09-30T12:26:00Z"/>
                <w:rFonts w:ascii="Calibri" w:eastAsia="Times New Roman" w:hAnsi="Calibri" w:cs="Times New Roman"/>
                <w:color w:val="000000"/>
                <w:lang w:eastAsia="en-US"/>
              </w:rPr>
            </w:pPr>
            <w:del w:id="599"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53E64048"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600" w:author="Claudiu Zissulescu" w:date="2016-09-30T12:26:00Z"/>
                <w:rFonts w:ascii="Calibri" w:eastAsia="Times New Roman" w:hAnsi="Calibri" w:cs="Times New Roman"/>
                <w:color w:val="000000"/>
                <w:lang w:eastAsia="en-US"/>
              </w:rPr>
            </w:pPr>
            <w:del w:id="601" w:author="Claudiu Zissulescu" w:date="2016-09-30T12:26:00Z">
              <w:r w:rsidDel="00AB0262">
                <w:rPr>
                  <w:rFonts w:ascii="Calibri" w:eastAsia="Times New Roman" w:hAnsi="Calibri" w:cs="Times New Roman"/>
                  <w:color w:val="000000"/>
                  <w:lang w:eastAsia="en-US"/>
                </w:rPr>
                <w:delText>ARCv2</w:delText>
              </w:r>
            </w:del>
          </w:p>
        </w:tc>
      </w:tr>
    </w:tbl>
    <w:p w14:paraId="147902FD" w14:textId="77777777" w:rsidR="00866211" w:rsidDel="00AB0262" w:rsidRDefault="00866211" w:rsidP="00866211">
      <w:pPr>
        <w:rPr>
          <w:del w:id="602" w:author="Claudiu Zissulescu" w:date="2016-09-30T12:26:00Z"/>
        </w:rPr>
      </w:pPr>
    </w:p>
    <w:p w14:paraId="01746926" w14:textId="77777777" w:rsidR="00866211" w:rsidDel="00AB0262" w:rsidRDefault="00866211" w:rsidP="00866211">
      <w:pPr>
        <w:pStyle w:val="Heading3"/>
        <w:rPr>
          <w:del w:id="603" w:author="Claudiu Zissulescu" w:date="2016-09-30T12:26:00Z"/>
        </w:rPr>
      </w:pPr>
      <w:del w:id="604" w:author="Claudiu Zissulescu" w:date="2016-09-30T12:26:00Z">
        <w:r w:rsidDel="00AB0262">
          <w:delText>Tag_ARC_ISA_pc_size</w:delText>
        </w:r>
      </w:del>
    </w:p>
    <w:p w14:paraId="69F283FC" w14:textId="77777777" w:rsidR="00866211" w:rsidDel="00AB0262" w:rsidRDefault="00A034A0" w:rsidP="00A034A0">
      <w:pPr>
        <w:rPr>
          <w:del w:id="605" w:author="Claudiu Zissulescu" w:date="2016-09-30T12:26:00Z"/>
        </w:rPr>
      </w:pPr>
      <w:del w:id="606" w:author="Claudiu Zissulescu" w:date="2016-09-30T12:26:00Z">
        <w:r w:rsidDel="00AB0262">
          <w:delText>The PC width can be configured to 16bit, 20 bit</w:delText>
        </w:r>
        <w:r w:rsidR="00803E78" w:rsidDel="00AB0262">
          <w:delText xml:space="preserve">, </w:delText>
        </w:r>
        <w:r w:rsidDel="00AB0262">
          <w:delText>24 bit</w:delText>
        </w:r>
        <w:r w:rsidR="00803E78" w:rsidDel="00AB0262">
          <w:delText>, 28 bit or full 32 bit</w:delText>
        </w:r>
        <w:r w:rsidDel="00AB0262">
          <w:delText>. All accesses to code space outside the addressable range will cause the</w:delText>
        </w:r>
        <w:r w:rsidR="00803E78" w:rsidDel="00AB0262">
          <w:delText xml:space="preserve"> program counter to wrap around, when configured lower than 32-bit wide.</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4DDD1DA6" w14:textId="77777777" w:rsidTr="00212458">
        <w:trPr>
          <w:cnfStyle w:val="100000000000" w:firstRow="1" w:lastRow="0" w:firstColumn="0" w:lastColumn="0" w:oddVBand="0" w:evenVBand="0" w:oddHBand="0" w:evenHBand="0" w:firstRowFirstColumn="0" w:firstRowLastColumn="0" w:lastRowFirstColumn="0" w:lastRowLastColumn="0"/>
          <w:trHeight w:val="600"/>
          <w:del w:id="60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E48B2" w14:textId="77777777" w:rsidR="00212458" w:rsidRPr="000C21C9" w:rsidDel="00AB0262" w:rsidRDefault="00212458" w:rsidP="005008F3">
            <w:pPr>
              <w:rPr>
                <w:del w:id="608" w:author="Claudiu Zissulescu" w:date="2016-09-30T12:26:00Z"/>
                <w:rFonts w:ascii="Calibri" w:eastAsia="Times New Roman" w:hAnsi="Calibri" w:cs="Times New Roman"/>
                <w:color w:val="000000"/>
                <w:lang w:eastAsia="en-US"/>
              </w:rPr>
            </w:pPr>
            <w:del w:id="609"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79F7940D"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10" w:author="Claudiu Zissulescu" w:date="2016-09-30T12:26:00Z"/>
                <w:rFonts w:ascii="Calibri" w:eastAsia="Times New Roman" w:hAnsi="Calibri" w:cs="Times New Roman"/>
                <w:color w:val="000000"/>
                <w:lang w:eastAsia="en-US"/>
              </w:rPr>
            </w:pPr>
            <w:del w:id="611"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29F7AA3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12" w:author="Claudiu Zissulescu" w:date="2016-09-30T12:26:00Z"/>
                <w:rFonts w:ascii="Calibri" w:eastAsia="Times New Roman" w:hAnsi="Calibri" w:cs="Times New Roman"/>
                <w:color w:val="000000"/>
                <w:lang w:eastAsia="en-US"/>
              </w:rPr>
            </w:pPr>
            <w:del w:id="613"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1D48C9D5"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614" w:author="Claudiu Zissulescu" w:date="2016-09-30T12:26:00Z"/>
                <w:rFonts w:ascii="Calibri" w:eastAsia="Times New Roman" w:hAnsi="Calibri" w:cs="Times New Roman"/>
                <w:color w:val="000000"/>
                <w:lang w:eastAsia="en-US"/>
              </w:rPr>
            </w:pPr>
            <w:del w:id="615"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0C73B46B"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16" w:author="Claudiu Zissulescu" w:date="2016-09-30T12:26:00Z"/>
                <w:rFonts w:ascii="Calibri" w:eastAsia="Times New Roman" w:hAnsi="Calibri" w:cs="Times New Roman"/>
                <w:color w:val="000000"/>
                <w:lang w:eastAsia="en-US"/>
              </w:rPr>
            </w:pPr>
            <w:del w:id="617"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5C085B3F" w14:textId="77777777" w:rsidTr="00212458">
        <w:trPr>
          <w:cnfStyle w:val="000000100000" w:firstRow="0" w:lastRow="0" w:firstColumn="0" w:lastColumn="0" w:oddVBand="0" w:evenVBand="0" w:oddHBand="1" w:evenHBand="0" w:firstRowFirstColumn="0" w:firstRowLastColumn="0" w:lastRowFirstColumn="0" w:lastRowLastColumn="0"/>
          <w:trHeight w:val="300"/>
          <w:del w:id="61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C74CA9" w14:textId="77777777" w:rsidR="00212458" w:rsidRPr="000C21C9" w:rsidDel="00AB0262" w:rsidRDefault="00212458" w:rsidP="005008F3">
            <w:pPr>
              <w:jc w:val="right"/>
              <w:rPr>
                <w:del w:id="619" w:author="Claudiu Zissulescu" w:date="2016-09-30T12:26:00Z"/>
                <w:rFonts w:ascii="Calibri" w:eastAsia="Times New Roman" w:hAnsi="Calibri" w:cs="Times New Roman"/>
                <w:color w:val="000000"/>
                <w:lang w:eastAsia="en-US"/>
              </w:rPr>
            </w:pPr>
            <w:del w:id="620" w:author="Claudiu Zissulescu" w:date="2016-09-30T12:26:00Z">
              <w:r w:rsidDel="00AB0262">
                <w:rPr>
                  <w:rFonts w:ascii="Calibri" w:eastAsia="Times New Roman" w:hAnsi="Calibri" w:cs="Times New Roman"/>
                  <w:color w:val="000000"/>
                  <w:lang w:eastAsia="en-US"/>
                </w:rPr>
                <w:delText>9</w:delText>
              </w:r>
            </w:del>
          </w:p>
        </w:tc>
        <w:tc>
          <w:tcPr>
            <w:tcW w:w="4160" w:type="dxa"/>
            <w:noWrap/>
            <w:hideMark/>
          </w:tcPr>
          <w:p w14:paraId="16D4C3B1" w14:textId="77777777" w:rsidR="00212458" w:rsidRPr="000C21C9" w:rsidDel="00AB0262" w:rsidRDefault="00212458" w:rsidP="00866211">
            <w:pPr>
              <w:cnfStyle w:val="000000100000" w:firstRow="0" w:lastRow="0" w:firstColumn="0" w:lastColumn="0" w:oddVBand="0" w:evenVBand="0" w:oddHBand="1" w:evenHBand="0" w:firstRowFirstColumn="0" w:firstRowLastColumn="0" w:lastRowFirstColumn="0" w:lastRowLastColumn="0"/>
              <w:rPr>
                <w:del w:id="621" w:author="Claudiu Zissulescu" w:date="2016-09-30T12:26:00Z"/>
                <w:rFonts w:ascii="Calibri" w:eastAsia="Times New Roman" w:hAnsi="Calibri" w:cs="Times New Roman"/>
                <w:color w:val="000000"/>
                <w:lang w:eastAsia="en-US"/>
              </w:rPr>
            </w:pPr>
            <w:del w:id="622"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pc_size</w:delText>
              </w:r>
            </w:del>
          </w:p>
        </w:tc>
        <w:tc>
          <w:tcPr>
            <w:tcW w:w="1300" w:type="dxa"/>
            <w:noWrap/>
            <w:hideMark/>
          </w:tcPr>
          <w:p w14:paraId="7B641E09"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23" w:author="Claudiu Zissulescu" w:date="2016-09-30T12:26:00Z"/>
                <w:rFonts w:ascii="Calibri" w:eastAsia="Times New Roman" w:hAnsi="Calibri" w:cs="Times New Roman"/>
                <w:color w:val="000000"/>
                <w:lang w:eastAsia="en-US"/>
              </w:rPr>
            </w:pPr>
          </w:p>
        </w:tc>
        <w:tc>
          <w:tcPr>
            <w:tcW w:w="969" w:type="dxa"/>
            <w:noWrap/>
            <w:hideMark/>
          </w:tcPr>
          <w:p w14:paraId="4AE13D13"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624" w:author="Claudiu Zissulescu" w:date="2016-09-30T12:26:00Z"/>
                <w:rFonts w:ascii="Calibri" w:eastAsia="Times New Roman" w:hAnsi="Calibri" w:cs="Times New Roman"/>
                <w:color w:val="000000"/>
                <w:lang w:eastAsia="en-US"/>
              </w:rPr>
            </w:pPr>
            <w:del w:id="625"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3DF0DAD8"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26" w:author="Claudiu Zissulescu" w:date="2016-09-30T12:26:00Z"/>
                <w:rFonts w:ascii="Calibri" w:hAnsi="Calibri"/>
                <w:color w:val="000000"/>
              </w:rPr>
            </w:pPr>
            <w:del w:id="627" w:author="Claudiu Zissulescu" w:date="2016-09-30T12:26:00Z">
              <w:r w:rsidDel="00AB0262">
                <w:rPr>
                  <w:rFonts w:ascii="Calibri" w:hAnsi="Calibri"/>
                  <w:color w:val="000000"/>
                </w:rPr>
                <w:delText>16-bit width</w:delText>
              </w:r>
            </w:del>
          </w:p>
        </w:tc>
      </w:tr>
      <w:tr w:rsidR="00212458" w:rsidRPr="000C21C9" w:rsidDel="00AB0262" w14:paraId="0ACB7AA9" w14:textId="77777777" w:rsidTr="00212458">
        <w:trPr>
          <w:trHeight w:val="300"/>
          <w:del w:id="62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1645E" w14:textId="77777777" w:rsidR="00212458" w:rsidRPr="000C21C9" w:rsidDel="00AB0262" w:rsidRDefault="00212458" w:rsidP="005008F3">
            <w:pPr>
              <w:rPr>
                <w:del w:id="629" w:author="Claudiu Zissulescu" w:date="2016-09-30T12:26:00Z"/>
                <w:rFonts w:ascii="Times New Roman" w:eastAsia="Times New Roman" w:hAnsi="Times New Roman" w:cs="Times New Roman"/>
                <w:sz w:val="20"/>
                <w:szCs w:val="20"/>
                <w:lang w:eastAsia="en-US"/>
              </w:rPr>
            </w:pPr>
          </w:p>
        </w:tc>
        <w:tc>
          <w:tcPr>
            <w:tcW w:w="4160" w:type="dxa"/>
            <w:noWrap/>
            <w:hideMark/>
          </w:tcPr>
          <w:p w14:paraId="159433E1"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30" w:author="Claudiu Zissulescu" w:date="2016-09-30T12:26:00Z"/>
                <w:rFonts w:ascii="Times New Roman" w:eastAsia="Times New Roman" w:hAnsi="Times New Roman" w:cs="Times New Roman"/>
                <w:sz w:val="20"/>
                <w:szCs w:val="20"/>
                <w:lang w:eastAsia="en-US"/>
              </w:rPr>
            </w:pPr>
          </w:p>
        </w:tc>
        <w:tc>
          <w:tcPr>
            <w:tcW w:w="1300" w:type="dxa"/>
            <w:noWrap/>
            <w:hideMark/>
          </w:tcPr>
          <w:p w14:paraId="71970E62"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31" w:author="Claudiu Zissulescu" w:date="2016-09-30T12:26:00Z"/>
                <w:rFonts w:ascii="Times New Roman" w:eastAsia="Times New Roman" w:hAnsi="Times New Roman" w:cs="Times New Roman"/>
                <w:sz w:val="20"/>
                <w:szCs w:val="20"/>
                <w:lang w:eastAsia="en-US"/>
              </w:rPr>
            </w:pPr>
          </w:p>
        </w:tc>
        <w:tc>
          <w:tcPr>
            <w:tcW w:w="969" w:type="dxa"/>
            <w:noWrap/>
            <w:hideMark/>
          </w:tcPr>
          <w:p w14:paraId="4B0FC907"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632" w:author="Claudiu Zissulescu" w:date="2016-09-30T12:26:00Z"/>
                <w:rFonts w:ascii="Calibri" w:eastAsia="Times New Roman" w:hAnsi="Calibri" w:cs="Times New Roman"/>
                <w:color w:val="000000"/>
                <w:lang w:eastAsia="en-US"/>
              </w:rPr>
            </w:pPr>
            <w:del w:id="633"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379FDC19"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34" w:author="Claudiu Zissulescu" w:date="2016-09-30T12:26:00Z"/>
                <w:rFonts w:ascii="Calibri" w:eastAsia="Times New Roman" w:hAnsi="Calibri" w:cs="Times New Roman"/>
                <w:color w:val="000000"/>
                <w:lang w:eastAsia="en-US"/>
              </w:rPr>
            </w:pPr>
            <w:del w:id="635" w:author="Claudiu Zissulescu" w:date="2016-09-30T12:26:00Z">
              <w:r w:rsidDel="00AB0262">
                <w:rPr>
                  <w:rFonts w:ascii="Calibri" w:eastAsia="Times New Roman" w:hAnsi="Calibri" w:cs="Times New Roman"/>
                  <w:color w:val="000000"/>
                  <w:lang w:eastAsia="en-US"/>
                </w:rPr>
                <w:delText>20-bit width</w:delText>
              </w:r>
            </w:del>
          </w:p>
        </w:tc>
      </w:tr>
      <w:tr w:rsidR="00212458" w:rsidRPr="000C21C9" w:rsidDel="00AB0262" w14:paraId="5633EE35" w14:textId="77777777" w:rsidTr="00212458">
        <w:trPr>
          <w:cnfStyle w:val="000000100000" w:firstRow="0" w:lastRow="0" w:firstColumn="0" w:lastColumn="0" w:oddVBand="0" w:evenVBand="0" w:oddHBand="1" w:evenHBand="0" w:firstRowFirstColumn="0" w:firstRowLastColumn="0" w:lastRowFirstColumn="0" w:lastRowLastColumn="0"/>
          <w:trHeight w:val="300"/>
          <w:del w:id="63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B2D5520" w14:textId="77777777" w:rsidR="00212458" w:rsidRPr="000C21C9" w:rsidDel="00AB0262" w:rsidRDefault="00212458" w:rsidP="005008F3">
            <w:pPr>
              <w:rPr>
                <w:del w:id="637" w:author="Claudiu Zissulescu" w:date="2016-09-30T12:26:00Z"/>
                <w:rFonts w:ascii="Times New Roman" w:eastAsia="Times New Roman" w:hAnsi="Times New Roman" w:cs="Times New Roman"/>
                <w:sz w:val="20"/>
                <w:szCs w:val="20"/>
                <w:lang w:eastAsia="en-US"/>
              </w:rPr>
            </w:pPr>
          </w:p>
        </w:tc>
        <w:tc>
          <w:tcPr>
            <w:tcW w:w="4160" w:type="dxa"/>
            <w:noWrap/>
          </w:tcPr>
          <w:p w14:paraId="55277B26"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38" w:author="Claudiu Zissulescu" w:date="2016-09-30T12:26:00Z"/>
                <w:rFonts w:ascii="Times New Roman" w:eastAsia="Times New Roman" w:hAnsi="Times New Roman" w:cs="Times New Roman"/>
                <w:sz w:val="20"/>
                <w:szCs w:val="20"/>
                <w:lang w:eastAsia="en-US"/>
              </w:rPr>
            </w:pPr>
          </w:p>
        </w:tc>
        <w:tc>
          <w:tcPr>
            <w:tcW w:w="1300" w:type="dxa"/>
            <w:noWrap/>
          </w:tcPr>
          <w:p w14:paraId="66AC486E"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39" w:author="Claudiu Zissulescu" w:date="2016-09-30T12:26:00Z"/>
                <w:rFonts w:ascii="Times New Roman" w:eastAsia="Times New Roman" w:hAnsi="Times New Roman" w:cs="Times New Roman"/>
                <w:sz w:val="20"/>
                <w:szCs w:val="20"/>
                <w:lang w:eastAsia="en-US"/>
              </w:rPr>
            </w:pPr>
          </w:p>
        </w:tc>
        <w:tc>
          <w:tcPr>
            <w:tcW w:w="969" w:type="dxa"/>
            <w:noWrap/>
          </w:tcPr>
          <w:p w14:paraId="7A6385D0"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640" w:author="Claudiu Zissulescu" w:date="2016-09-30T12:26:00Z"/>
                <w:rFonts w:ascii="Calibri" w:eastAsia="Times New Roman" w:hAnsi="Calibri" w:cs="Times New Roman"/>
                <w:color w:val="000000"/>
                <w:lang w:eastAsia="en-US"/>
              </w:rPr>
            </w:pPr>
            <w:del w:id="641"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5711854E"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642" w:author="Claudiu Zissulescu" w:date="2016-09-30T12:26:00Z"/>
                <w:rFonts w:ascii="Calibri" w:eastAsia="Times New Roman" w:hAnsi="Calibri" w:cs="Times New Roman"/>
                <w:color w:val="000000"/>
                <w:lang w:eastAsia="en-US"/>
              </w:rPr>
            </w:pPr>
            <w:del w:id="643" w:author="Claudiu Zissulescu" w:date="2016-09-30T12:26:00Z">
              <w:r w:rsidDel="00AB0262">
                <w:rPr>
                  <w:rFonts w:ascii="Calibri" w:eastAsia="Times New Roman" w:hAnsi="Calibri" w:cs="Times New Roman"/>
                  <w:color w:val="000000"/>
                  <w:lang w:eastAsia="en-US"/>
                </w:rPr>
                <w:delText>24-bit width</w:delText>
              </w:r>
            </w:del>
          </w:p>
        </w:tc>
      </w:tr>
      <w:tr w:rsidR="00212458" w:rsidRPr="000C21C9" w:rsidDel="00AB0262" w14:paraId="11EFA6E0" w14:textId="77777777" w:rsidTr="00212458">
        <w:trPr>
          <w:trHeight w:val="300"/>
          <w:del w:id="64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1463E2C" w14:textId="77777777" w:rsidR="00212458" w:rsidRPr="000C21C9" w:rsidDel="00AB0262" w:rsidRDefault="00212458" w:rsidP="005008F3">
            <w:pPr>
              <w:rPr>
                <w:del w:id="645" w:author="Claudiu Zissulescu" w:date="2016-09-30T12:26:00Z"/>
                <w:rFonts w:ascii="Times New Roman" w:eastAsia="Times New Roman" w:hAnsi="Times New Roman" w:cs="Times New Roman"/>
                <w:sz w:val="20"/>
                <w:szCs w:val="20"/>
                <w:lang w:eastAsia="en-US"/>
              </w:rPr>
            </w:pPr>
          </w:p>
        </w:tc>
        <w:tc>
          <w:tcPr>
            <w:tcW w:w="4160" w:type="dxa"/>
            <w:noWrap/>
          </w:tcPr>
          <w:p w14:paraId="1ECBEC70"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46" w:author="Claudiu Zissulescu" w:date="2016-09-30T12:26:00Z"/>
                <w:rFonts w:ascii="Times New Roman" w:eastAsia="Times New Roman" w:hAnsi="Times New Roman" w:cs="Times New Roman"/>
                <w:sz w:val="20"/>
                <w:szCs w:val="20"/>
                <w:lang w:eastAsia="en-US"/>
              </w:rPr>
            </w:pPr>
          </w:p>
        </w:tc>
        <w:tc>
          <w:tcPr>
            <w:tcW w:w="1300" w:type="dxa"/>
            <w:noWrap/>
          </w:tcPr>
          <w:p w14:paraId="103A3EFC"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47" w:author="Claudiu Zissulescu" w:date="2016-09-30T12:26:00Z"/>
                <w:rFonts w:ascii="Times New Roman" w:eastAsia="Times New Roman" w:hAnsi="Times New Roman" w:cs="Times New Roman"/>
                <w:sz w:val="20"/>
                <w:szCs w:val="20"/>
                <w:lang w:eastAsia="en-US"/>
              </w:rPr>
            </w:pPr>
          </w:p>
        </w:tc>
        <w:tc>
          <w:tcPr>
            <w:tcW w:w="969" w:type="dxa"/>
            <w:noWrap/>
          </w:tcPr>
          <w:p w14:paraId="258F092A"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648" w:author="Claudiu Zissulescu" w:date="2016-09-30T12:26:00Z"/>
                <w:rFonts w:ascii="Calibri" w:eastAsia="Times New Roman" w:hAnsi="Calibri" w:cs="Times New Roman"/>
                <w:color w:val="000000"/>
                <w:lang w:eastAsia="en-US"/>
              </w:rPr>
            </w:pPr>
            <w:del w:id="649" w:author="Claudiu Zissulescu" w:date="2016-09-30T12:26:00Z">
              <w:r w:rsidDel="00AB0262">
                <w:rPr>
                  <w:rFonts w:ascii="Calibri" w:eastAsia="Times New Roman" w:hAnsi="Calibri" w:cs="Times New Roman"/>
                  <w:color w:val="000000"/>
                  <w:lang w:eastAsia="en-US"/>
                </w:rPr>
                <w:delText>3</w:delText>
              </w:r>
            </w:del>
          </w:p>
        </w:tc>
        <w:tc>
          <w:tcPr>
            <w:tcW w:w="2511" w:type="dxa"/>
            <w:noWrap/>
          </w:tcPr>
          <w:p w14:paraId="7B5F4BE6"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650" w:author="Claudiu Zissulescu" w:date="2016-09-30T12:26:00Z"/>
                <w:rFonts w:ascii="Calibri" w:eastAsia="Times New Roman" w:hAnsi="Calibri" w:cs="Times New Roman"/>
                <w:color w:val="000000"/>
                <w:lang w:eastAsia="en-US"/>
              </w:rPr>
            </w:pPr>
            <w:del w:id="651" w:author="Claudiu Zissulescu" w:date="2016-09-30T12:26:00Z">
              <w:r w:rsidDel="00AB0262">
                <w:rPr>
                  <w:rFonts w:ascii="Calibri" w:eastAsia="Times New Roman" w:hAnsi="Calibri" w:cs="Times New Roman"/>
                  <w:color w:val="000000"/>
                  <w:lang w:eastAsia="en-US"/>
                </w:rPr>
                <w:delText>28-bit width</w:delText>
              </w:r>
            </w:del>
          </w:p>
        </w:tc>
      </w:tr>
      <w:tr w:rsidR="00212458" w:rsidRPr="000C21C9" w:rsidDel="00AB0262" w14:paraId="16BAA35B" w14:textId="77777777" w:rsidTr="00212458">
        <w:trPr>
          <w:cnfStyle w:val="000000100000" w:firstRow="0" w:lastRow="0" w:firstColumn="0" w:lastColumn="0" w:oddVBand="0" w:evenVBand="0" w:oddHBand="1" w:evenHBand="0" w:firstRowFirstColumn="0" w:firstRowLastColumn="0" w:lastRowFirstColumn="0" w:lastRowLastColumn="0"/>
          <w:trHeight w:val="300"/>
          <w:del w:id="65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1E19DA4" w14:textId="77777777" w:rsidR="00212458" w:rsidRPr="000C21C9" w:rsidDel="00AB0262" w:rsidRDefault="00212458" w:rsidP="005008F3">
            <w:pPr>
              <w:rPr>
                <w:del w:id="653" w:author="Claudiu Zissulescu" w:date="2016-09-30T12:26:00Z"/>
                <w:rFonts w:ascii="Times New Roman" w:eastAsia="Times New Roman" w:hAnsi="Times New Roman" w:cs="Times New Roman"/>
                <w:sz w:val="20"/>
                <w:szCs w:val="20"/>
                <w:lang w:eastAsia="en-US"/>
              </w:rPr>
            </w:pPr>
          </w:p>
        </w:tc>
        <w:tc>
          <w:tcPr>
            <w:tcW w:w="4160" w:type="dxa"/>
            <w:noWrap/>
          </w:tcPr>
          <w:p w14:paraId="3769743F"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54" w:author="Claudiu Zissulescu" w:date="2016-09-30T12:26:00Z"/>
                <w:rFonts w:ascii="Times New Roman" w:eastAsia="Times New Roman" w:hAnsi="Times New Roman" w:cs="Times New Roman"/>
                <w:sz w:val="20"/>
                <w:szCs w:val="20"/>
                <w:lang w:eastAsia="en-US"/>
              </w:rPr>
            </w:pPr>
          </w:p>
        </w:tc>
        <w:tc>
          <w:tcPr>
            <w:tcW w:w="1300" w:type="dxa"/>
            <w:noWrap/>
          </w:tcPr>
          <w:p w14:paraId="639D5C4B"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55" w:author="Claudiu Zissulescu" w:date="2016-09-30T12:26:00Z"/>
                <w:rFonts w:ascii="Times New Roman" w:eastAsia="Times New Roman" w:hAnsi="Times New Roman" w:cs="Times New Roman"/>
                <w:sz w:val="20"/>
                <w:szCs w:val="20"/>
                <w:lang w:eastAsia="en-US"/>
              </w:rPr>
            </w:pPr>
            <w:del w:id="65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tcPr>
          <w:p w14:paraId="26EA870F" w14:textId="77777777" w:rsidR="00212458"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657" w:author="Claudiu Zissulescu" w:date="2016-09-30T12:26:00Z"/>
                <w:rFonts w:ascii="Calibri" w:eastAsia="Times New Roman" w:hAnsi="Calibri" w:cs="Times New Roman"/>
                <w:color w:val="000000"/>
                <w:lang w:eastAsia="en-US"/>
              </w:rPr>
            </w:pPr>
            <w:del w:id="658" w:author="Claudiu Zissulescu" w:date="2016-09-30T12:26:00Z">
              <w:r w:rsidDel="00AB0262">
                <w:rPr>
                  <w:rFonts w:ascii="Calibri" w:eastAsia="Times New Roman" w:hAnsi="Calibri" w:cs="Times New Roman"/>
                  <w:color w:val="000000"/>
                  <w:lang w:eastAsia="en-US"/>
                </w:rPr>
                <w:delText>4</w:delText>
              </w:r>
            </w:del>
          </w:p>
        </w:tc>
        <w:tc>
          <w:tcPr>
            <w:tcW w:w="2511" w:type="dxa"/>
            <w:noWrap/>
          </w:tcPr>
          <w:p w14:paraId="0E4C0DD0"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659" w:author="Claudiu Zissulescu" w:date="2016-09-30T12:26:00Z"/>
                <w:rFonts w:ascii="Calibri" w:eastAsia="Times New Roman" w:hAnsi="Calibri" w:cs="Times New Roman"/>
                <w:color w:val="000000"/>
                <w:lang w:eastAsia="en-US"/>
              </w:rPr>
            </w:pPr>
            <w:del w:id="660" w:author="Claudiu Zissulescu" w:date="2016-09-30T12:26:00Z">
              <w:r w:rsidDel="00AB0262">
                <w:rPr>
                  <w:rFonts w:ascii="Calibri" w:eastAsia="Times New Roman" w:hAnsi="Calibri" w:cs="Times New Roman"/>
                  <w:color w:val="000000"/>
                  <w:lang w:eastAsia="en-US"/>
                </w:rPr>
                <w:delText>32-bit width</w:delText>
              </w:r>
            </w:del>
          </w:p>
        </w:tc>
      </w:tr>
    </w:tbl>
    <w:p w14:paraId="111995C8" w14:textId="77777777" w:rsidR="00866211" w:rsidDel="00AB0262" w:rsidRDefault="00866211" w:rsidP="00866211">
      <w:pPr>
        <w:rPr>
          <w:del w:id="661" w:author="Claudiu Zissulescu" w:date="2016-09-30T12:26:00Z"/>
        </w:rPr>
      </w:pPr>
    </w:p>
    <w:p w14:paraId="1D93C438" w14:textId="77777777" w:rsidR="00825D8F" w:rsidDel="00AB0262" w:rsidRDefault="00825D8F" w:rsidP="00825D8F">
      <w:pPr>
        <w:pStyle w:val="Heading3"/>
        <w:rPr>
          <w:del w:id="662" w:author="Claudiu Zissulescu" w:date="2016-09-30T12:26:00Z"/>
        </w:rPr>
      </w:pPr>
      <w:del w:id="663" w:author="Claudiu Zissulescu" w:date="2016-09-30T12:26:00Z">
        <w:r w:rsidDel="00AB0262">
          <w:delText>Tag_ARC_ISA_lpc_size</w:delText>
        </w:r>
      </w:del>
    </w:p>
    <w:p w14:paraId="48DB526A" w14:textId="77777777" w:rsidR="00825D8F" w:rsidDel="00AB0262" w:rsidRDefault="00803E78" w:rsidP="00825D8F">
      <w:pPr>
        <w:rPr>
          <w:del w:id="664" w:author="Claudiu Zissulescu" w:date="2016-09-30T12:26:00Z"/>
        </w:rPr>
      </w:pPr>
      <w:del w:id="665" w:author="Claudiu Zissulescu" w:date="2016-09-30T12:26:00Z">
        <w:r w:rsidDel="00AB0262">
          <w:delText>Configures the support for Zero Overhead Loops.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02141D5A" w14:textId="77777777" w:rsidTr="00212458">
        <w:trPr>
          <w:cnfStyle w:val="100000000000" w:firstRow="1" w:lastRow="0" w:firstColumn="0" w:lastColumn="0" w:oddVBand="0" w:evenVBand="0" w:oddHBand="0" w:evenHBand="0" w:firstRowFirstColumn="0" w:firstRowLastColumn="0" w:lastRowFirstColumn="0" w:lastRowLastColumn="0"/>
          <w:trHeight w:val="600"/>
          <w:del w:id="66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F57D95" w14:textId="77777777" w:rsidR="00212458" w:rsidRPr="000C21C9" w:rsidDel="00AB0262" w:rsidRDefault="00212458" w:rsidP="005008F3">
            <w:pPr>
              <w:rPr>
                <w:del w:id="667" w:author="Claudiu Zissulescu" w:date="2016-09-30T12:26:00Z"/>
                <w:rFonts w:ascii="Calibri" w:eastAsia="Times New Roman" w:hAnsi="Calibri" w:cs="Times New Roman"/>
                <w:color w:val="000000"/>
                <w:lang w:eastAsia="en-US"/>
              </w:rPr>
            </w:pPr>
            <w:del w:id="668"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04DF852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69" w:author="Claudiu Zissulescu" w:date="2016-09-30T12:26:00Z"/>
                <w:rFonts w:ascii="Calibri" w:eastAsia="Times New Roman" w:hAnsi="Calibri" w:cs="Times New Roman"/>
                <w:color w:val="000000"/>
                <w:lang w:eastAsia="en-US"/>
              </w:rPr>
            </w:pPr>
            <w:del w:id="670"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E03588C"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71" w:author="Claudiu Zissulescu" w:date="2016-09-30T12:26:00Z"/>
                <w:rFonts w:ascii="Calibri" w:eastAsia="Times New Roman" w:hAnsi="Calibri" w:cs="Times New Roman"/>
                <w:color w:val="000000"/>
                <w:lang w:eastAsia="en-US"/>
              </w:rPr>
            </w:pPr>
            <w:del w:id="672"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3168BB9E"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673" w:author="Claudiu Zissulescu" w:date="2016-09-30T12:26:00Z"/>
                <w:rFonts w:ascii="Calibri" w:eastAsia="Times New Roman" w:hAnsi="Calibri" w:cs="Times New Roman"/>
                <w:color w:val="000000"/>
                <w:lang w:eastAsia="en-US"/>
              </w:rPr>
            </w:pPr>
            <w:del w:id="674"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19F25E3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675" w:author="Claudiu Zissulescu" w:date="2016-09-30T12:26:00Z"/>
                <w:rFonts w:ascii="Calibri" w:eastAsia="Times New Roman" w:hAnsi="Calibri" w:cs="Times New Roman"/>
                <w:color w:val="000000"/>
                <w:lang w:eastAsia="en-US"/>
              </w:rPr>
            </w:pPr>
            <w:del w:id="676"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74F3773B" w14:textId="77777777" w:rsidTr="00212458">
        <w:trPr>
          <w:cnfStyle w:val="000000100000" w:firstRow="0" w:lastRow="0" w:firstColumn="0" w:lastColumn="0" w:oddVBand="0" w:evenVBand="0" w:oddHBand="1" w:evenHBand="0" w:firstRowFirstColumn="0" w:firstRowLastColumn="0" w:lastRowFirstColumn="0" w:lastRowLastColumn="0"/>
          <w:trHeight w:val="300"/>
          <w:del w:id="67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B6A4DD" w14:textId="77777777" w:rsidR="00212458" w:rsidRPr="000C21C9" w:rsidDel="00AB0262" w:rsidRDefault="00212458" w:rsidP="005008F3">
            <w:pPr>
              <w:jc w:val="right"/>
              <w:rPr>
                <w:del w:id="678" w:author="Claudiu Zissulescu" w:date="2016-09-30T12:26:00Z"/>
                <w:rFonts w:ascii="Calibri" w:eastAsia="Times New Roman" w:hAnsi="Calibri" w:cs="Times New Roman"/>
                <w:color w:val="000000"/>
                <w:lang w:eastAsia="en-US"/>
              </w:rPr>
            </w:pPr>
            <w:del w:id="679"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0</w:delText>
              </w:r>
            </w:del>
          </w:p>
        </w:tc>
        <w:tc>
          <w:tcPr>
            <w:tcW w:w="4160" w:type="dxa"/>
            <w:noWrap/>
            <w:hideMark/>
          </w:tcPr>
          <w:p w14:paraId="71DFA1B4"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80" w:author="Claudiu Zissulescu" w:date="2016-09-30T12:26:00Z"/>
                <w:rFonts w:ascii="Calibri" w:eastAsia="Times New Roman" w:hAnsi="Calibri" w:cs="Times New Roman"/>
                <w:color w:val="000000"/>
                <w:lang w:eastAsia="en-US"/>
              </w:rPr>
            </w:pPr>
            <w:del w:id="681"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lpc_size</w:delText>
              </w:r>
            </w:del>
          </w:p>
        </w:tc>
        <w:tc>
          <w:tcPr>
            <w:tcW w:w="1300" w:type="dxa"/>
            <w:noWrap/>
            <w:hideMark/>
          </w:tcPr>
          <w:p w14:paraId="2B4B6B0E"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82" w:author="Claudiu Zissulescu" w:date="2016-09-30T12:26:00Z"/>
                <w:rFonts w:ascii="Calibri" w:eastAsia="Times New Roman" w:hAnsi="Calibri" w:cs="Times New Roman"/>
                <w:color w:val="000000"/>
                <w:lang w:eastAsia="en-US"/>
              </w:rPr>
            </w:pPr>
          </w:p>
        </w:tc>
        <w:tc>
          <w:tcPr>
            <w:tcW w:w="969" w:type="dxa"/>
            <w:noWrap/>
          </w:tcPr>
          <w:p w14:paraId="0756CAE3"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683" w:author="Claudiu Zissulescu" w:date="2016-09-30T12:26:00Z"/>
                <w:rFonts w:ascii="Calibri" w:eastAsia="Times New Roman" w:hAnsi="Calibri" w:cs="Times New Roman"/>
                <w:color w:val="000000"/>
                <w:lang w:eastAsia="en-US"/>
              </w:rPr>
            </w:pPr>
            <w:del w:id="684" w:author="Claudiu Zissulescu" w:date="2016-09-30T12:26:00Z">
              <w:r w:rsidDel="00AB0262">
                <w:rPr>
                  <w:rFonts w:ascii="Calibri" w:eastAsia="Times New Roman" w:hAnsi="Calibri" w:cs="Times New Roman"/>
                  <w:color w:val="000000"/>
                  <w:lang w:eastAsia="en-US"/>
                </w:rPr>
                <w:delText>0</w:delText>
              </w:r>
            </w:del>
          </w:p>
        </w:tc>
        <w:tc>
          <w:tcPr>
            <w:tcW w:w="2511" w:type="dxa"/>
            <w:noWrap/>
          </w:tcPr>
          <w:p w14:paraId="27B20EEE"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85" w:author="Claudiu Zissulescu" w:date="2016-09-30T12:26:00Z"/>
                <w:rFonts w:ascii="Calibri" w:hAnsi="Calibri"/>
                <w:color w:val="000000"/>
              </w:rPr>
            </w:pPr>
            <w:del w:id="686" w:author="Claudiu Zissulescu" w:date="2016-09-30T12:26:00Z">
              <w:r w:rsidDel="00AB0262">
                <w:rPr>
                  <w:rFonts w:ascii="Calibri" w:hAnsi="Calibri"/>
                  <w:color w:val="000000"/>
                </w:rPr>
                <w:delText>ZOL not supported</w:delText>
              </w:r>
            </w:del>
          </w:p>
        </w:tc>
      </w:tr>
      <w:tr w:rsidR="00212458" w:rsidRPr="000C21C9" w:rsidDel="00AB0262" w14:paraId="164F1038" w14:textId="77777777" w:rsidTr="00212458">
        <w:trPr>
          <w:trHeight w:val="300"/>
          <w:del w:id="68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B320A2B" w14:textId="77777777" w:rsidR="00212458" w:rsidRPr="000C21C9" w:rsidDel="00AB0262" w:rsidRDefault="00212458" w:rsidP="005008F3">
            <w:pPr>
              <w:jc w:val="right"/>
              <w:rPr>
                <w:del w:id="688" w:author="Claudiu Zissulescu" w:date="2016-09-30T12:26:00Z"/>
                <w:rFonts w:ascii="Calibri" w:eastAsia="Times New Roman" w:hAnsi="Calibri" w:cs="Times New Roman"/>
                <w:color w:val="000000"/>
                <w:lang w:eastAsia="en-US"/>
              </w:rPr>
            </w:pPr>
          </w:p>
        </w:tc>
        <w:tc>
          <w:tcPr>
            <w:tcW w:w="4160" w:type="dxa"/>
            <w:noWrap/>
          </w:tcPr>
          <w:p w14:paraId="09BCF7A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89" w:author="Claudiu Zissulescu" w:date="2016-09-30T12:26:00Z"/>
                <w:rFonts w:ascii="Calibri" w:eastAsia="Times New Roman" w:hAnsi="Calibri" w:cs="Times New Roman"/>
                <w:color w:val="000000"/>
                <w:lang w:eastAsia="en-US"/>
              </w:rPr>
            </w:pPr>
          </w:p>
        </w:tc>
        <w:tc>
          <w:tcPr>
            <w:tcW w:w="1300" w:type="dxa"/>
            <w:noWrap/>
          </w:tcPr>
          <w:p w14:paraId="317587F4"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690" w:author="Claudiu Zissulescu" w:date="2016-09-30T12:26:00Z"/>
                <w:rFonts w:ascii="Calibri" w:eastAsia="Times New Roman" w:hAnsi="Calibri" w:cs="Times New Roman"/>
                <w:color w:val="000000"/>
                <w:lang w:eastAsia="en-US"/>
              </w:rPr>
            </w:pPr>
          </w:p>
        </w:tc>
        <w:tc>
          <w:tcPr>
            <w:tcW w:w="969" w:type="dxa"/>
            <w:noWrap/>
          </w:tcPr>
          <w:p w14:paraId="04ED5DA8"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691" w:author="Claudiu Zissulescu" w:date="2016-09-30T12:26:00Z"/>
                <w:rFonts w:ascii="Calibri" w:eastAsia="Times New Roman" w:hAnsi="Calibri" w:cs="Times New Roman"/>
                <w:color w:val="000000"/>
                <w:lang w:eastAsia="en-US"/>
              </w:rPr>
            </w:pPr>
            <w:del w:id="692" w:author="Claudiu Zissulescu" w:date="2016-09-30T12:26:00Z">
              <w:r w:rsidDel="00AB0262">
                <w:rPr>
                  <w:rFonts w:ascii="Calibri" w:eastAsia="Times New Roman" w:hAnsi="Calibri" w:cs="Times New Roman"/>
                  <w:color w:val="000000"/>
                  <w:lang w:eastAsia="en-US"/>
                </w:rPr>
                <w:delText>1</w:delText>
              </w:r>
            </w:del>
          </w:p>
        </w:tc>
        <w:tc>
          <w:tcPr>
            <w:tcW w:w="2511" w:type="dxa"/>
            <w:noWrap/>
          </w:tcPr>
          <w:p w14:paraId="212EAA7C"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693" w:author="Claudiu Zissulescu" w:date="2016-09-30T12:26:00Z"/>
                <w:rFonts w:ascii="Calibri" w:hAnsi="Calibri"/>
                <w:color w:val="000000"/>
              </w:rPr>
            </w:pPr>
            <w:del w:id="694" w:author="Claudiu Zissulescu" w:date="2016-09-30T12:26:00Z">
              <w:r w:rsidDel="00AB0262">
                <w:rPr>
                  <w:rFonts w:ascii="Calibri" w:hAnsi="Calibri"/>
                  <w:color w:val="000000"/>
                </w:rPr>
                <w:delText>8-bit width</w:delText>
              </w:r>
            </w:del>
          </w:p>
        </w:tc>
      </w:tr>
      <w:tr w:rsidR="00212458" w:rsidRPr="000C21C9" w:rsidDel="00AB0262" w14:paraId="5F2B4B45" w14:textId="77777777" w:rsidTr="00212458">
        <w:trPr>
          <w:cnfStyle w:val="000000100000" w:firstRow="0" w:lastRow="0" w:firstColumn="0" w:lastColumn="0" w:oddVBand="0" w:evenVBand="0" w:oddHBand="1" w:evenHBand="0" w:firstRowFirstColumn="0" w:firstRowLastColumn="0" w:lastRowFirstColumn="0" w:lastRowLastColumn="0"/>
          <w:trHeight w:val="300"/>
          <w:del w:id="69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722DFE85" w14:textId="77777777" w:rsidR="00212458" w:rsidRPr="000C21C9" w:rsidDel="00AB0262" w:rsidRDefault="00212458" w:rsidP="005008F3">
            <w:pPr>
              <w:jc w:val="right"/>
              <w:rPr>
                <w:del w:id="696" w:author="Claudiu Zissulescu" w:date="2016-09-30T12:26:00Z"/>
                <w:rFonts w:ascii="Calibri" w:eastAsia="Times New Roman" w:hAnsi="Calibri" w:cs="Times New Roman"/>
                <w:color w:val="000000"/>
                <w:lang w:eastAsia="en-US"/>
              </w:rPr>
            </w:pPr>
          </w:p>
        </w:tc>
        <w:tc>
          <w:tcPr>
            <w:tcW w:w="4160" w:type="dxa"/>
            <w:noWrap/>
          </w:tcPr>
          <w:p w14:paraId="698A2DC6"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97" w:author="Claudiu Zissulescu" w:date="2016-09-30T12:26:00Z"/>
                <w:rFonts w:ascii="Calibri" w:eastAsia="Times New Roman" w:hAnsi="Calibri" w:cs="Times New Roman"/>
                <w:color w:val="000000"/>
                <w:lang w:eastAsia="en-US"/>
              </w:rPr>
            </w:pPr>
          </w:p>
        </w:tc>
        <w:tc>
          <w:tcPr>
            <w:tcW w:w="1300" w:type="dxa"/>
            <w:noWrap/>
          </w:tcPr>
          <w:p w14:paraId="750AEFB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698" w:author="Claudiu Zissulescu" w:date="2016-09-30T12:26:00Z"/>
                <w:rFonts w:ascii="Calibri" w:eastAsia="Times New Roman" w:hAnsi="Calibri" w:cs="Times New Roman"/>
                <w:color w:val="000000"/>
                <w:lang w:eastAsia="en-US"/>
              </w:rPr>
            </w:pPr>
          </w:p>
        </w:tc>
        <w:tc>
          <w:tcPr>
            <w:tcW w:w="969" w:type="dxa"/>
            <w:noWrap/>
          </w:tcPr>
          <w:p w14:paraId="3F9AA003" w14:textId="77777777" w:rsidR="00212458"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699" w:author="Claudiu Zissulescu" w:date="2016-09-30T12:26:00Z"/>
                <w:rFonts w:ascii="Calibri" w:eastAsia="Times New Roman" w:hAnsi="Calibri" w:cs="Times New Roman"/>
                <w:color w:val="000000"/>
                <w:lang w:eastAsia="en-US"/>
              </w:rPr>
            </w:pPr>
            <w:del w:id="700"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29F961D7"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701" w:author="Claudiu Zissulescu" w:date="2016-09-30T12:26:00Z"/>
                <w:rFonts w:ascii="Calibri" w:hAnsi="Calibri"/>
                <w:color w:val="000000"/>
              </w:rPr>
            </w:pPr>
            <w:del w:id="702" w:author="Claudiu Zissulescu" w:date="2016-09-30T12:26:00Z">
              <w:r w:rsidDel="00AB0262">
                <w:rPr>
                  <w:rFonts w:ascii="Calibri" w:hAnsi="Calibri"/>
                  <w:color w:val="000000"/>
                </w:rPr>
                <w:delText>12-bit width</w:delText>
              </w:r>
            </w:del>
          </w:p>
        </w:tc>
      </w:tr>
      <w:tr w:rsidR="00212458" w:rsidRPr="000C21C9" w:rsidDel="00AB0262" w14:paraId="73F3964F" w14:textId="77777777" w:rsidTr="00212458">
        <w:trPr>
          <w:trHeight w:val="300"/>
          <w:del w:id="703"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1AF391ED" w14:textId="77777777" w:rsidR="00212458" w:rsidRPr="000C21C9" w:rsidDel="00AB0262" w:rsidRDefault="00212458" w:rsidP="00825D8F">
            <w:pPr>
              <w:jc w:val="right"/>
              <w:rPr>
                <w:del w:id="704" w:author="Claudiu Zissulescu" w:date="2016-09-30T12:26:00Z"/>
                <w:rFonts w:ascii="Calibri" w:eastAsia="Times New Roman" w:hAnsi="Calibri" w:cs="Times New Roman"/>
                <w:color w:val="000000"/>
                <w:lang w:eastAsia="en-US"/>
              </w:rPr>
            </w:pPr>
          </w:p>
        </w:tc>
        <w:tc>
          <w:tcPr>
            <w:tcW w:w="4160" w:type="dxa"/>
            <w:noWrap/>
          </w:tcPr>
          <w:p w14:paraId="0D31EE3E"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05" w:author="Claudiu Zissulescu" w:date="2016-09-30T12:26:00Z"/>
                <w:rFonts w:ascii="Calibri" w:eastAsia="Times New Roman" w:hAnsi="Calibri" w:cs="Times New Roman"/>
                <w:color w:val="000000"/>
                <w:lang w:eastAsia="en-US"/>
              </w:rPr>
            </w:pPr>
          </w:p>
        </w:tc>
        <w:tc>
          <w:tcPr>
            <w:tcW w:w="1300" w:type="dxa"/>
            <w:noWrap/>
          </w:tcPr>
          <w:p w14:paraId="4F8D7C64"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06" w:author="Claudiu Zissulescu" w:date="2016-09-30T12:26:00Z"/>
                <w:rFonts w:ascii="Calibri" w:eastAsia="Times New Roman" w:hAnsi="Calibri" w:cs="Times New Roman"/>
                <w:color w:val="000000"/>
                <w:lang w:eastAsia="en-US"/>
              </w:rPr>
            </w:pPr>
          </w:p>
        </w:tc>
        <w:tc>
          <w:tcPr>
            <w:tcW w:w="969" w:type="dxa"/>
            <w:noWrap/>
          </w:tcPr>
          <w:p w14:paraId="01E9E731" w14:textId="77777777" w:rsidR="00212458" w:rsidRPr="000C21C9" w:rsidDel="00AB0262" w:rsidRDefault="00212458" w:rsidP="00825D8F">
            <w:pPr>
              <w:jc w:val="right"/>
              <w:cnfStyle w:val="000000000000" w:firstRow="0" w:lastRow="0" w:firstColumn="0" w:lastColumn="0" w:oddVBand="0" w:evenVBand="0" w:oddHBand="0" w:evenHBand="0" w:firstRowFirstColumn="0" w:firstRowLastColumn="0" w:lastRowFirstColumn="0" w:lastRowLastColumn="0"/>
              <w:rPr>
                <w:del w:id="707" w:author="Claudiu Zissulescu" w:date="2016-09-30T12:26:00Z"/>
                <w:rFonts w:ascii="Calibri" w:eastAsia="Times New Roman" w:hAnsi="Calibri" w:cs="Times New Roman"/>
                <w:color w:val="000000"/>
                <w:lang w:eastAsia="en-US"/>
              </w:rPr>
            </w:pPr>
            <w:del w:id="708" w:author="Claudiu Zissulescu" w:date="2016-09-30T12:26:00Z">
              <w:r w:rsidDel="00AB0262">
                <w:rPr>
                  <w:rFonts w:ascii="Calibri" w:eastAsia="Times New Roman" w:hAnsi="Calibri" w:cs="Times New Roman"/>
                  <w:color w:val="000000"/>
                  <w:lang w:eastAsia="en-US"/>
                </w:rPr>
                <w:delText>3</w:delText>
              </w:r>
            </w:del>
          </w:p>
        </w:tc>
        <w:tc>
          <w:tcPr>
            <w:tcW w:w="2511" w:type="dxa"/>
            <w:noWrap/>
          </w:tcPr>
          <w:p w14:paraId="0556F4A2"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09" w:author="Claudiu Zissulescu" w:date="2016-09-30T12:26:00Z"/>
                <w:rFonts w:ascii="Calibri" w:hAnsi="Calibri"/>
                <w:color w:val="000000"/>
              </w:rPr>
            </w:pPr>
            <w:del w:id="710" w:author="Claudiu Zissulescu" w:date="2016-09-30T12:26:00Z">
              <w:r w:rsidDel="00AB0262">
                <w:rPr>
                  <w:rFonts w:ascii="Calibri" w:hAnsi="Calibri"/>
                  <w:color w:val="000000"/>
                </w:rPr>
                <w:delText>16-bit width</w:delText>
              </w:r>
            </w:del>
          </w:p>
        </w:tc>
      </w:tr>
      <w:tr w:rsidR="00212458" w:rsidRPr="000C21C9" w:rsidDel="00AB0262" w14:paraId="20211398" w14:textId="77777777" w:rsidTr="00212458">
        <w:trPr>
          <w:cnfStyle w:val="000000100000" w:firstRow="0" w:lastRow="0" w:firstColumn="0" w:lastColumn="0" w:oddVBand="0" w:evenVBand="0" w:oddHBand="1" w:evenHBand="0" w:firstRowFirstColumn="0" w:firstRowLastColumn="0" w:lastRowFirstColumn="0" w:lastRowLastColumn="0"/>
          <w:trHeight w:val="300"/>
          <w:del w:id="71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DA5304" w14:textId="77777777" w:rsidR="00212458" w:rsidRPr="000C21C9" w:rsidDel="00AB0262" w:rsidRDefault="00212458" w:rsidP="00825D8F">
            <w:pPr>
              <w:rPr>
                <w:del w:id="712" w:author="Claudiu Zissulescu" w:date="2016-09-30T12:26:00Z"/>
                <w:rFonts w:ascii="Times New Roman" w:eastAsia="Times New Roman" w:hAnsi="Times New Roman" w:cs="Times New Roman"/>
                <w:sz w:val="20"/>
                <w:szCs w:val="20"/>
                <w:lang w:eastAsia="en-US"/>
              </w:rPr>
            </w:pPr>
          </w:p>
        </w:tc>
        <w:tc>
          <w:tcPr>
            <w:tcW w:w="4160" w:type="dxa"/>
            <w:noWrap/>
            <w:hideMark/>
          </w:tcPr>
          <w:p w14:paraId="6CAFBAF5" w14:textId="77777777" w:rsidR="00212458" w:rsidRPr="000C21C9" w:rsidDel="00AB0262" w:rsidRDefault="00212458" w:rsidP="00825D8F">
            <w:pPr>
              <w:cnfStyle w:val="000000100000" w:firstRow="0" w:lastRow="0" w:firstColumn="0" w:lastColumn="0" w:oddVBand="0" w:evenVBand="0" w:oddHBand="1" w:evenHBand="0" w:firstRowFirstColumn="0" w:firstRowLastColumn="0" w:lastRowFirstColumn="0" w:lastRowLastColumn="0"/>
              <w:rPr>
                <w:del w:id="713" w:author="Claudiu Zissulescu" w:date="2016-09-30T12:26:00Z"/>
                <w:rFonts w:ascii="Times New Roman" w:eastAsia="Times New Roman" w:hAnsi="Times New Roman" w:cs="Times New Roman"/>
                <w:sz w:val="20"/>
                <w:szCs w:val="20"/>
                <w:lang w:eastAsia="en-US"/>
              </w:rPr>
            </w:pPr>
          </w:p>
        </w:tc>
        <w:tc>
          <w:tcPr>
            <w:tcW w:w="1300" w:type="dxa"/>
            <w:noWrap/>
            <w:hideMark/>
          </w:tcPr>
          <w:p w14:paraId="2CA44889" w14:textId="77777777" w:rsidR="00212458" w:rsidRPr="000C21C9" w:rsidDel="00AB0262" w:rsidRDefault="00212458" w:rsidP="00825D8F">
            <w:pPr>
              <w:cnfStyle w:val="000000100000" w:firstRow="0" w:lastRow="0" w:firstColumn="0" w:lastColumn="0" w:oddVBand="0" w:evenVBand="0" w:oddHBand="1" w:evenHBand="0" w:firstRowFirstColumn="0" w:firstRowLastColumn="0" w:lastRowFirstColumn="0" w:lastRowLastColumn="0"/>
              <w:rPr>
                <w:del w:id="714" w:author="Claudiu Zissulescu" w:date="2016-09-30T12:26:00Z"/>
                <w:rFonts w:ascii="Times New Roman" w:eastAsia="Times New Roman" w:hAnsi="Times New Roman" w:cs="Times New Roman"/>
                <w:sz w:val="20"/>
                <w:szCs w:val="20"/>
                <w:lang w:eastAsia="en-US"/>
              </w:rPr>
            </w:pPr>
          </w:p>
        </w:tc>
        <w:tc>
          <w:tcPr>
            <w:tcW w:w="969" w:type="dxa"/>
            <w:noWrap/>
            <w:hideMark/>
          </w:tcPr>
          <w:p w14:paraId="357F693E" w14:textId="77777777" w:rsidR="00212458" w:rsidRPr="000C21C9" w:rsidDel="00AB0262" w:rsidRDefault="00212458" w:rsidP="00825D8F">
            <w:pPr>
              <w:jc w:val="right"/>
              <w:cnfStyle w:val="000000100000" w:firstRow="0" w:lastRow="0" w:firstColumn="0" w:lastColumn="0" w:oddVBand="0" w:evenVBand="0" w:oddHBand="1" w:evenHBand="0" w:firstRowFirstColumn="0" w:firstRowLastColumn="0" w:lastRowFirstColumn="0" w:lastRowLastColumn="0"/>
              <w:rPr>
                <w:del w:id="715" w:author="Claudiu Zissulescu" w:date="2016-09-30T12:26:00Z"/>
                <w:rFonts w:ascii="Calibri" w:eastAsia="Times New Roman" w:hAnsi="Calibri" w:cs="Times New Roman"/>
                <w:color w:val="000000"/>
                <w:lang w:eastAsia="en-US"/>
              </w:rPr>
            </w:pPr>
            <w:del w:id="716" w:author="Claudiu Zissulescu" w:date="2016-09-30T12:26:00Z">
              <w:r w:rsidDel="00AB0262">
                <w:rPr>
                  <w:rFonts w:ascii="Calibri" w:eastAsia="Times New Roman" w:hAnsi="Calibri" w:cs="Times New Roman"/>
                  <w:color w:val="000000"/>
                  <w:lang w:eastAsia="en-US"/>
                </w:rPr>
                <w:delText>4</w:delText>
              </w:r>
            </w:del>
          </w:p>
        </w:tc>
        <w:tc>
          <w:tcPr>
            <w:tcW w:w="2511" w:type="dxa"/>
            <w:noWrap/>
            <w:hideMark/>
          </w:tcPr>
          <w:p w14:paraId="73F52F36" w14:textId="77777777" w:rsidR="00212458" w:rsidRPr="000C21C9" w:rsidDel="00AB0262" w:rsidRDefault="00212458" w:rsidP="00825D8F">
            <w:pPr>
              <w:cnfStyle w:val="000000100000" w:firstRow="0" w:lastRow="0" w:firstColumn="0" w:lastColumn="0" w:oddVBand="0" w:evenVBand="0" w:oddHBand="1" w:evenHBand="0" w:firstRowFirstColumn="0" w:firstRowLastColumn="0" w:lastRowFirstColumn="0" w:lastRowLastColumn="0"/>
              <w:rPr>
                <w:del w:id="717" w:author="Claudiu Zissulescu" w:date="2016-09-30T12:26:00Z"/>
                <w:rFonts w:ascii="Calibri" w:eastAsia="Times New Roman" w:hAnsi="Calibri" w:cs="Times New Roman"/>
                <w:color w:val="000000"/>
                <w:lang w:eastAsia="en-US"/>
              </w:rPr>
            </w:pPr>
            <w:del w:id="718" w:author="Claudiu Zissulescu" w:date="2016-09-30T12:26:00Z">
              <w:r w:rsidDel="00AB0262">
                <w:rPr>
                  <w:rFonts w:ascii="Calibri" w:eastAsia="Times New Roman" w:hAnsi="Calibri" w:cs="Times New Roman"/>
                  <w:color w:val="000000"/>
                  <w:lang w:eastAsia="en-US"/>
                </w:rPr>
                <w:delText>20-bit width</w:delText>
              </w:r>
            </w:del>
          </w:p>
        </w:tc>
      </w:tr>
      <w:tr w:rsidR="00212458" w:rsidRPr="000C21C9" w:rsidDel="00AB0262" w14:paraId="16402986" w14:textId="77777777" w:rsidTr="00212458">
        <w:trPr>
          <w:trHeight w:val="300"/>
          <w:del w:id="71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FF97421" w14:textId="77777777" w:rsidR="00212458" w:rsidRPr="000C21C9" w:rsidDel="00AB0262" w:rsidRDefault="00212458" w:rsidP="00825D8F">
            <w:pPr>
              <w:rPr>
                <w:del w:id="720" w:author="Claudiu Zissulescu" w:date="2016-09-30T12:26:00Z"/>
                <w:rFonts w:ascii="Times New Roman" w:eastAsia="Times New Roman" w:hAnsi="Times New Roman" w:cs="Times New Roman"/>
                <w:sz w:val="20"/>
                <w:szCs w:val="20"/>
                <w:lang w:eastAsia="en-US"/>
              </w:rPr>
            </w:pPr>
          </w:p>
        </w:tc>
        <w:tc>
          <w:tcPr>
            <w:tcW w:w="4160" w:type="dxa"/>
            <w:noWrap/>
          </w:tcPr>
          <w:p w14:paraId="0FE8DB86"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21" w:author="Claudiu Zissulescu" w:date="2016-09-30T12:26:00Z"/>
                <w:rFonts w:ascii="Times New Roman" w:eastAsia="Times New Roman" w:hAnsi="Times New Roman" w:cs="Times New Roman"/>
                <w:sz w:val="20"/>
                <w:szCs w:val="20"/>
                <w:lang w:eastAsia="en-US"/>
              </w:rPr>
            </w:pPr>
          </w:p>
        </w:tc>
        <w:tc>
          <w:tcPr>
            <w:tcW w:w="1300" w:type="dxa"/>
            <w:noWrap/>
          </w:tcPr>
          <w:p w14:paraId="733A6CBB"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22" w:author="Claudiu Zissulescu" w:date="2016-09-30T12:26:00Z"/>
                <w:rFonts w:ascii="Times New Roman" w:eastAsia="Times New Roman" w:hAnsi="Times New Roman" w:cs="Times New Roman"/>
                <w:sz w:val="20"/>
                <w:szCs w:val="20"/>
                <w:lang w:eastAsia="en-US"/>
              </w:rPr>
            </w:pPr>
          </w:p>
        </w:tc>
        <w:tc>
          <w:tcPr>
            <w:tcW w:w="969" w:type="dxa"/>
            <w:noWrap/>
          </w:tcPr>
          <w:p w14:paraId="236A45F6" w14:textId="77777777" w:rsidR="00212458" w:rsidRPr="000C21C9" w:rsidDel="00AB0262" w:rsidRDefault="00212458" w:rsidP="00825D8F">
            <w:pPr>
              <w:jc w:val="right"/>
              <w:cnfStyle w:val="000000000000" w:firstRow="0" w:lastRow="0" w:firstColumn="0" w:lastColumn="0" w:oddVBand="0" w:evenVBand="0" w:oddHBand="0" w:evenHBand="0" w:firstRowFirstColumn="0" w:firstRowLastColumn="0" w:lastRowFirstColumn="0" w:lastRowLastColumn="0"/>
              <w:rPr>
                <w:del w:id="723" w:author="Claudiu Zissulescu" w:date="2016-09-30T12:26:00Z"/>
                <w:rFonts w:ascii="Calibri" w:eastAsia="Times New Roman" w:hAnsi="Calibri" w:cs="Times New Roman"/>
                <w:color w:val="000000"/>
                <w:lang w:eastAsia="en-US"/>
              </w:rPr>
            </w:pPr>
            <w:del w:id="724" w:author="Claudiu Zissulescu" w:date="2016-09-30T12:26:00Z">
              <w:r w:rsidDel="00AB0262">
                <w:rPr>
                  <w:rFonts w:ascii="Calibri" w:eastAsia="Times New Roman" w:hAnsi="Calibri" w:cs="Times New Roman"/>
                  <w:color w:val="000000"/>
                  <w:lang w:eastAsia="en-US"/>
                </w:rPr>
                <w:delText>5</w:delText>
              </w:r>
            </w:del>
          </w:p>
        </w:tc>
        <w:tc>
          <w:tcPr>
            <w:tcW w:w="2511" w:type="dxa"/>
            <w:noWrap/>
          </w:tcPr>
          <w:p w14:paraId="3F0AA3F1" w14:textId="77777777" w:rsidR="00212458" w:rsidDel="00AB0262" w:rsidRDefault="00212458" w:rsidP="00825D8F">
            <w:pPr>
              <w:cnfStyle w:val="000000000000" w:firstRow="0" w:lastRow="0" w:firstColumn="0" w:lastColumn="0" w:oddVBand="0" w:evenVBand="0" w:oddHBand="0" w:evenHBand="0" w:firstRowFirstColumn="0" w:firstRowLastColumn="0" w:lastRowFirstColumn="0" w:lastRowLastColumn="0"/>
              <w:rPr>
                <w:del w:id="725" w:author="Claudiu Zissulescu" w:date="2016-09-30T12:26:00Z"/>
                <w:rFonts w:ascii="Calibri" w:eastAsia="Times New Roman" w:hAnsi="Calibri" w:cs="Times New Roman"/>
                <w:color w:val="000000"/>
                <w:lang w:eastAsia="en-US"/>
              </w:rPr>
            </w:pPr>
            <w:del w:id="726" w:author="Claudiu Zissulescu" w:date="2016-09-30T12:26:00Z">
              <w:r w:rsidDel="00AB0262">
                <w:rPr>
                  <w:rFonts w:ascii="Calibri" w:eastAsia="Times New Roman" w:hAnsi="Calibri" w:cs="Times New Roman"/>
                  <w:color w:val="000000"/>
                  <w:lang w:eastAsia="en-US"/>
                </w:rPr>
                <w:delText>24-bit width</w:delText>
              </w:r>
            </w:del>
          </w:p>
        </w:tc>
      </w:tr>
      <w:tr w:rsidR="00212458" w:rsidRPr="000C21C9" w:rsidDel="00AB0262" w14:paraId="077DC5B7" w14:textId="77777777" w:rsidTr="00212458">
        <w:trPr>
          <w:cnfStyle w:val="000000100000" w:firstRow="0" w:lastRow="0" w:firstColumn="0" w:lastColumn="0" w:oddVBand="0" w:evenVBand="0" w:oddHBand="1" w:evenHBand="0" w:firstRowFirstColumn="0" w:firstRowLastColumn="0" w:lastRowFirstColumn="0" w:lastRowLastColumn="0"/>
          <w:trHeight w:val="300"/>
          <w:del w:id="72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685AC68" w14:textId="77777777" w:rsidR="00212458" w:rsidRPr="000C21C9" w:rsidDel="00AB0262" w:rsidRDefault="00212458" w:rsidP="00825D8F">
            <w:pPr>
              <w:rPr>
                <w:del w:id="728" w:author="Claudiu Zissulescu" w:date="2016-09-30T12:26:00Z"/>
                <w:rFonts w:ascii="Times New Roman" w:eastAsia="Times New Roman" w:hAnsi="Times New Roman" w:cs="Times New Roman"/>
                <w:sz w:val="20"/>
                <w:szCs w:val="20"/>
                <w:lang w:eastAsia="en-US"/>
              </w:rPr>
            </w:pPr>
          </w:p>
        </w:tc>
        <w:tc>
          <w:tcPr>
            <w:tcW w:w="4160" w:type="dxa"/>
            <w:noWrap/>
          </w:tcPr>
          <w:p w14:paraId="4133EA7F" w14:textId="77777777" w:rsidR="00212458" w:rsidRPr="000C21C9" w:rsidDel="00AB0262" w:rsidRDefault="00212458" w:rsidP="00825D8F">
            <w:pPr>
              <w:cnfStyle w:val="000000100000" w:firstRow="0" w:lastRow="0" w:firstColumn="0" w:lastColumn="0" w:oddVBand="0" w:evenVBand="0" w:oddHBand="1" w:evenHBand="0" w:firstRowFirstColumn="0" w:firstRowLastColumn="0" w:lastRowFirstColumn="0" w:lastRowLastColumn="0"/>
              <w:rPr>
                <w:del w:id="729" w:author="Claudiu Zissulescu" w:date="2016-09-30T12:26:00Z"/>
                <w:rFonts w:ascii="Times New Roman" w:eastAsia="Times New Roman" w:hAnsi="Times New Roman" w:cs="Times New Roman"/>
                <w:sz w:val="20"/>
                <w:szCs w:val="20"/>
                <w:lang w:eastAsia="en-US"/>
              </w:rPr>
            </w:pPr>
          </w:p>
        </w:tc>
        <w:tc>
          <w:tcPr>
            <w:tcW w:w="1300" w:type="dxa"/>
            <w:noWrap/>
          </w:tcPr>
          <w:p w14:paraId="7FB7E65F" w14:textId="77777777" w:rsidR="00212458" w:rsidRPr="000C21C9" w:rsidDel="00AB0262" w:rsidRDefault="00212458" w:rsidP="00825D8F">
            <w:pPr>
              <w:cnfStyle w:val="000000100000" w:firstRow="0" w:lastRow="0" w:firstColumn="0" w:lastColumn="0" w:oddVBand="0" w:evenVBand="0" w:oddHBand="1" w:evenHBand="0" w:firstRowFirstColumn="0" w:firstRowLastColumn="0" w:lastRowFirstColumn="0" w:lastRowLastColumn="0"/>
              <w:rPr>
                <w:del w:id="730" w:author="Claudiu Zissulescu" w:date="2016-09-30T12:26:00Z"/>
                <w:rFonts w:ascii="Times New Roman" w:eastAsia="Times New Roman" w:hAnsi="Times New Roman" w:cs="Times New Roman"/>
                <w:sz w:val="20"/>
                <w:szCs w:val="20"/>
                <w:lang w:eastAsia="en-US"/>
              </w:rPr>
            </w:pPr>
          </w:p>
        </w:tc>
        <w:tc>
          <w:tcPr>
            <w:tcW w:w="969" w:type="dxa"/>
            <w:noWrap/>
          </w:tcPr>
          <w:p w14:paraId="4D0DBB5A" w14:textId="77777777" w:rsidR="00212458" w:rsidDel="00AB0262" w:rsidRDefault="00212458" w:rsidP="00825D8F">
            <w:pPr>
              <w:jc w:val="right"/>
              <w:cnfStyle w:val="000000100000" w:firstRow="0" w:lastRow="0" w:firstColumn="0" w:lastColumn="0" w:oddVBand="0" w:evenVBand="0" w:oddHBand="1" w:evenHBand="0" w:firstRowFirstColumn="0" w:firstRowLastColumn="0" w:lastRowFirstColumn="0" w:lastRowLastColumn="0"/>
              <w:rPr>
                <w:del w:id="731" w:author="Claudiu Zissulescu" w:date="2016-09-30T12:26:00Z"/>
                <w:rFonts w:ascii="Calibri" w:eastAsia="Times New Roman" w:hAnsi="Calibri" w:cs="Times New Roman"/>
                <w:color w:val="000000"/>
                <w:lang w:eastAsia="en-US"/>
              </w:rPr>
            </w:pPr>
            <w:del w:id="732" w:author="Claudiu Zissulescu" w:date="2016-09-30T12:26:00Z">
              <w:r w:rsidDel="00AB0262">
                <w:rPr>
                  <w:rFonts w:ascii="Calibri" w:eastAsia="Times New Roman" w:hAnsi="Calibri" w:cs="Times New Roman"/>
                  <w:color w:val="000000"/>
                  <w:lang w:eastAsia="en-US"/>
                </w:rPr>
                <w:delText>6</w:delText>
              </w:r>
            </w:del>
          </w:p>
        </w:tc>
        <w:tc>
          <w:tcPr>
            <w:tcW w:w="2511" w:type="dxa"/>
            <w:noWrap/>
          </w:tcPr>
          <w:p w14:paraId="22D95AD1" w14:textId="77777777" w:rsidR="00212458" w:rsidDel="00AB0262" w:rsidRDefault="00212458" w:rsidP="00825D8F">
            <w:pPr>
              <w:cnfStyle w:val="000000100000" w:firstRow="0" w:lastRow="0" w:firstColumn="0" w:lastColumn="0" w:oddVBand="0" w:evenVBand="0" w:oddHBand="1" w:evenHBand="0" w:firstRowFirstColumn="0" w:firstRowLastColumn="0" w:lastRowFirstColumn="0" w:lastRowLastColumn="0"/>
              <w:rPr>
                <w:del w:id="733" w:author="Claudiu Zissulescu" w:date="2016-09-30T12:26:00Z"/>
                <w:rFonts w:ascii="Calibri" w:eastAsia="Times New Roman" w:hAnsi="Calibri" w:cs="Times New Roman"/>
                <w:color w:val="000000"/>
                <w:lang w:eastAsia="en-US"/>
              </w:rPr>
            </w:pPr>
            <w:del w:id="734" w:author="Claudiu Zissulescu" w:date="2016-09-30T12:26:00Z">
              <w:r w:rsidDel="00AB0262">
                <w:rPr>
                  <w:rFonts w:ascii="Calibri" w:eastAsia="Times New Roman" w:hAnsi="Calibri" w:cs="Times New Roman"/>
                  <w:color w:val="000000"/>
                  <w:lang w:eastAsia="en-US"/>
                </w:rPr>
                <w:delText>28-bit width</w:delText>
              </w:r>
            </w:del>
          </w:p>
        </w:tc>
      </w:tr>
      <w:tr w:rsidR="00212458" w:rsidRPr="000C21C9" w:rsidDel="00AB0262" w14:paraId="3D1BFECE" w14:textId="77777777" w:rsidTr="00212458">
        <w:trPr>
          <w:trHeight w:val="300"/>
          <w:del w:id="73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7F16C363" w14:textId="77777777" w:rsidR="00212458" w:rsidRPr="000C21C9" w:rsidDel="00AB0262" w:rsidRDefault="00212458" w:rsidP="00825D8F">
            <w:pPr>
              <w:rPr>
                <w:del w:id="736" w:author="Claudiu Zissulescu" w:date="2016-09-30T12:26:00Z"/>
                <w:rFonts w:ascii="Times New Roman" w:eastAsia="Times New Roman" w:hAnsi="Times New Roman" w:cs="Times New Roman"/>
                <w:sz w:val="20"/>
                <w:szCs w:val="20"/>
                <w:lang w:eastAsia="en-US"/>
              </w:rPr>
            </w:pPr>
          </w:p>
        </w:tc>
        <w:tc>
          <w:tcPr>
            <w:tcW w:w="4160" w:type="dxa"/>
            <w:noWrap/>
          </w:tcPr>
          <w:p w14:paraId="275298DD"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37" w:author="Claudiu Zissulescu" w:date="2016-09-30T12:26:00Z"/>
                <w:rFonts w:ascii="Times New Roman" w:eastAsia="Times New Roman" w:hAnsi="Times New Roman" w:cs="Times New Roman"/>
                <w:sz w:val="20"/>
                <w:szCs w:val="20"/>
                <w:lang w:eastAsia="en-US"/>
              </w:rPr>
            </w:pPr>
          </w:p>
        </w:tc>
        <w:tc>
          <w:tcPr>
            <w:tcW w:w="1300" w:type="dxa"/>
            <w:noWrap/>
          </w:tcPr>
          <w:p w14:paraId="26BF1F58" w14:textId="77777777" w:rsidR="00212458" w:rsidRPr="000C21C9" w:rsidDel="00AB0262" w:rsidRDefault="00212458" w:rsidP="00825D8F">
            <w:pPr>
              <w:cnfStyle w:val="000000000000" w:firstRow="0" w:lastRow="0" w:firstColumn="0" w:lastColumn="0" w:oddVBand="0" w:evenVBand="0" w:oddHBand="0" w:evenHBand="0" w:firstRowFirstColumn="0" w:firstRowLastColumn="0" w:lastRowFirstColumn="0" w:lastRowLastColumn="0"/>
              <w:rPr>
                <w:del w:id="738" w:author="Claudiu Zissulescu" w:date="2016-09-30T12:26:00Z"/>
                <w:rFonts w:ascii="Times New Roman" w:eastAsia="Times New Roman" w:hAnsi="Times New Roman" w:cs="Times New Roman"/>
                <w:sz w:val="20"/>
                <w:szCs w:val="20"/>
                <w:lang w:eastAsia="en-US"/>
              </w:rPr>
            </w:pPr>
            <w:del w:id="739"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tcPr>
          <w:p w14:paraId="0D222A45" w14:textId="77777777" w:rsidR="00212458" w:rsidDel="00AB0262" w:rsidRDefault="00212458" w:rsidP="00825D8F">
            <w:pPr>
              <w:jc w:val="right"/>
              <w:cnfStyle w:val="000000000000" w:firstRow="0" w:lastRow="0" w:firstColumn="0" w:lastColumn="0" w:oddVBand="0" w:evenVBand="0" w:oddHBand="0" w:evenHBand="0" w:firstRowFirstColumn="0" w:firstRowLastColumn="0" w:lastRowFirstColumn="0" w:lastRowLastColumn="0"/>
              <w:rPr>
                <w:del w:id="740" w:author="Claudiu Zissulescu" w:date="2016-09-30T12:26:00Z"/>
                <w:rFonts w:ascii="Calibri" w:eastAsia="Times New Roman" w:hAnsi="Calibri" w:cs="Times New Roman"/>
                <w:color w:val="000000"/>
                <w:lang w:eastAsia="en-US"/>
              </w:rPr>
            </w:pPr>
            <w:del w:id="741" w:author="Claudiu Zissulescu" w:date="2016-09-30T12:26:00Z">
              <w:r w:rsidDel="00AB0262">
                <w:rPr>
                  <w:rFonts w:ascii="Calibri" w:eastAsia="Times New Roman" w:hAnsi="Calibri" w:cs="Times New Roman"/>
                  <w:color w:val="000000"/>
                  <w:lang w:eastAsia="en-US"/>
                </w:rPr>
                <w:delText>7</w:delText>
              </w:r>
            </w:del>
          </w:p>
        </w:tc>
        <w:tc>
          <w:tcPr>
            <w:tcW w:w="2511" w:type="dxa"/>
            <w:noWrap/>
          </w:tcPr>
          <w:p w14:paraId="72BC4E7D" w14:textId="77777777" w:rsidR="00212458" w:rsidDel="00AB0262" w:rsidRDefault="00212458" w:rsidP="00825D8F">
            <w:pPr>
              <w:cnfStyle w:val="000000000000" w:firstRow="0" w:lastRow="0" w:firstColumn="0" w:lastColumn="0" w:oddVBand="0" w:evenVBand="0" w:oddHBand="0" w:evenHBand="0" w:firstRowFirstColumn="0" w:firstRowLastColumn="0" w:lastRowFirstColumn="0" w:lastRowLastColumn="0"/>
              <w:rPr>
                <w:del w:id="742" w:author="Claudiu Zissulescu" w:date="2016-09-30T12:26:00Z"/>
                <w:rFonts w:ascii="Calibri" w:eastAsia="Times New Roman" w:hAnsi="Calibri" w:cs="Times New Roman"/>
                <w:color w:val="000000"/>
                <w:lang w:eastAsia="en-US"/>
              </w:rPr>
            </w:pPr>
            <w:del w:id="743" w:author="Claudiu Zissulescu" w:date="2016-09-30T12:26:00Z">
              <w:r w:rsidDel="00AB0262">
                <w:rPr>
                  <w:rFonts w:ascii="Calibri" w:eastAsia="Times New Roman" w:hAnsi="Calibri" w:cs="Times New Roman"/>
                  <w:color w:val="000000"/>
                  <w:lang w:eastAsia="en-US"/>
                </w:rPr>
                <w:delText>32-bit width</w:delText>
              </w:r>
            </w:del>
          </w:p>
        </w:tc>
      </w:tr>
    </w:tbl>
    <w:p w14:paraId="760B062A" w14:textId="77777777" w:rsidR="00825D8F" w:rsidDel="00AB0262" w:rsidRDefault="00825D8F" w:rsidP="00825D8F">
      <w:pPr>
        <w:rPr>
          <w:del w:id="744" w:author="Claudiu Zissulescu" w:date="2016-09-30T12:26:00Z"/>
        </w:rPr>
      </w:pPr>
    </w:p>
    <w:p w14:paraId="1FF87797" w14:textId="77777777" w:rsidR="003C06F5" w:rsidDel="00AB0262" w:rsidRDefault="003C06F5" w:rsidP="003C06F5">
      <w:pPr>
        <w:pStyle w:val="Heading3"/>
        <w:rPr>
          <w:del w:id="745" w:author="Claudiu Zissulescu" w:date="2016-09-30T12:26:00Z"/>
        </w:rPr>
      </w:pPr>
      <w:del w:id="746" w:author="Claudiu Zissulescu" w:date="2016-09-30T12:26:00Z">
        <w:r w:rsidDel="00AB0262">
          <w:delText>Tag_ARC_ISA_addr_size</w:delText>
        </w:r>
      </w:del>
    </w:p>
    <w:p w14:paraId="1A1098ED" w14:textId="77777777" w:rsidR="003C06F5" w:rsidDel="00AB0262" w:rsidRDefault="00803E78" w:rsidP="003C06F5">
      <w:pPr>
        <w:rPr>
          <w:del w:id="747" w:author="Claudiu Zissulescu" w:date="2016-09-30T12:26:00Z"/>
        </w:rPr>
      </w:pPr>
      <w:del w:id="748" w:author="Claudiu Zissulescu" w:date="2016-09-30T12:26:00Z">
        <w:r w:rsidDel="00AB0262">
          <w:delText>Really required?</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696F2B77" w14:textId="77777777" w:rsidTr="00212458">
        <w:trPr>
          <w:cnfStyle w:val="100000000000" w:firstRow="1" w:lastRow="0" w:firstColumn="0" w:lastColumn="0" w:oddVBand="0" w:evenVBand="0" w:oddHBand="0" w:evenHBand="0" w:firstRowFirstColumn="0" w:firstRowLastColumn="0" w:lastRowFirstColumn="0" w:lastRowLastColumn="0"/>
          <w:trHeight w:val="600"/>
          <w:del w:id="74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C77100" w14:textId="77777777" w:rsidR="00212458" w:rsidRPr="000C21C9" w:rsidDel="00AB0262" w:rsidRDefault="00212458" w:rsidP="005008F3">
            <w:pPr>
              <w:rPr>
                <w:del w:id="750" w:author="Claudiu Zissulescu" w:date="2016-09-30T12:26:00Z"/>
                <w:rFonts w:ascii="Calibri" w:eastAsia="Times New Roman" w:hAnsi="Calibri" w:cs="Times New Roman"/>
                <w:color w:val="000000"/>
                <w:lang w:eastAsia="en-US"/>
              </w:rPr>
            </w:pPr>
            <w:del w:id="751"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4346C99E"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752" w:author="Claudiu Zissulescu" w:date="2016-09-30T12:26:00Z"/>
                <w:rFonts w:ascii="Calibri" w:eastAsia="Times New Roman" w:hAnsi="Calibri" w:cs="Times New Roman"/>
                <w:color w:val="000000"/>
                <w:lang w:eastAsia="en-US"/>
              </w:rPr>
            </w:pPr>
            <w:del w:id="753"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DB18A38"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754" w:author="Claudiu Zissulescu" w:date="2016-09-30T12:26:00Z"/>
                <w:rFonts w:ascii="Calibri" w:eastAsia="Times New Roman" w:hAnsi="Calibri" w:cs="Times New Roman"/>
                <w:color w:val="000000"/>
                <w:lang w:eastAsia="en-US"/>
              </w:rPr>
            </w:pPr>
            <w:del w:id="75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6F103552"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756" w:author="Claudiu Zissulescu" w:date="2016-09-30T12:26:00Z"/>
                <w:rFonts w:ascii="Calibri" w:eastAsia="Times New Roman" w:hAnsi="Calibri" w:cs="Times New Roman"/>
                <w:color w:val="000000"/>
                <w:lang w:eastAsia="en-US"/>
              </w:rPr>
            </w:pPr>
            <w:del w:id="757"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5BDA86B8"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758" w:author="Claudiu Zissulescu" w:date="2016-09-30T12:26:00Z"/>
                <w:rFonts w:ascii="Calibri" w:eastAsia="Times New Roman" w:hAnsi="Calibri" w:cs="Times New Roman"/>
                <w:color w:val="000000"/>
                <w:lang w:eastAsia="en-US"/>
              </w:rPr>
            </w:pPr>
            <w:del w:id="759"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406DF5EF" w14:textId="77777777" w:rsidTr="00212458">
        <w:trPr>
          <w:cnfStyle w:val="000000100000" w:firstRow="0" w:lastRow="0" w:firstColumn="0" w:lastColumn="0" w:oddVBand="0" w:evenVBand="0" w:oddHBand="1" w:evenHBand="0" w:firstRowFirstColumn="0" w:firstRowLastColumn="0" w:lastRowFirstColumn="0" w:lastRowLastColumn="0"/>
          <w:trHeight w:val="300"/>
          <w:del w:id="76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E36046" w14:textId="77777777" w:rsidR="00212458" w:rsidRPr="000C21C9" w:rsidDel="00AB0262" w:rsidRDefault="00212458" w:rsidP="005008F3">
            <w:pPr>
              <w:jc w:val="right"/>
              <w:rPr>
                <w:del w:id="761" w:author="Claudiu Zissulescu" w:date="2016-09-30T12:26:00Z"/>
                <w:rFonts w:ascii="Calibri" w:eastAsia="Times New Roman" w:hAnsi="Calibri" w:cs="Times New Roman"/>
                <w:color w:val="000000"/>
                <w:lang w:eastAsia="en-US"/>
              </w:rPr>
            </w:pPr>
            <w:del w:id="762"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1</w:delText>
              </w:r>
            </w:del>
          </w:p>
        </w:tc>
        <w:tc>
          <w:tcPr>
            <w:tcW w:w="4160" w:type="dxa"/>
            <w:noWrap/>
            <w:hideMark/>
          </w:tcPr>
          <w:p w14:paraId="75F15AC8" w14:textId="77777777" w:rsidR="00212458" w:rsidRPr="000C21C9" w:rsidDel="00AB0262" w:rsidRDefault="00212458" w:rsidP="003C06F5">
            <w:pPr>
              <w:cnfStyle w:val="000000100000" w:firstRow="0" w:lastRow="0" w:firstColumn="0" w:lastColumn="0" w:oddVBand="0" w:evenVBand="0" w:oddHBand="1" w:evenHBand="0" w:firstRowFirstColumn="0" w:firstRowLastColumn="0" w:lastRowFirstColumn="0" w:lastRowLastColumn="0"/>
              <w:rPr>
                <w:del w:id="763" w:author="Claudiu Zissulescu" w:date="2016-09-30T12:26:00Z"/>
                <w:rFonts w:ascii="Calibri" w:eastAsia="Times New Roman" w:hAnsi="Calibri" w:cs="Times New Roman"/>
                <w:color w:val="000000"/>
                <w:lang w:eastAsia="en-US"/>
              </w:rPr>
            </w:pPr>
            <w:del w:id="764"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addr_size</w:delText>
              </w:r>
            </w:del>
          </w:p>
        </w:tc>
        <w:tc>
          <w:tcPr>
            <w:tcW w:w="1300" w:type="dxa"/>
            <w:noWrap/>
            <w:hideMark/>
          </w:tcPr>
          <w:p w14:paraId="4734A670"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65" w:author="Claudiu Zissulescu" w:date="2016-09-30T12:26:00Z"/>
                <w:rFonts w:ascii="Calibri" w:eastAsia="Times New Roman" w:hAnsi="Calibri" w:cs="Times New Roman"/>
                <w:color w:val="000000"/>
                <w:lang w:eastAsia="en-US"/>
              </w:rPr>
            </w:pPr>
          </w:p>
        </w:tc>
        <w:tc>
          <w:tcPr>
            <w:tcW w:w="969" w:type="dxa"/>
            <w:noWrap/>
            <w:hideMark/>
          </w:tcPr>
          <w:p w14:paraId="49E1F339"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766" w:author="Claudiu Zissulescu" w:date="2016-09-30T12:26:00Z"/>
                <w:rFonts w:ascii="Calibri" w:eastAsia="Times New Roman" w:hAnsi="Calibri" w:cs="Times New Roman"/>
                <w:color w:val="000000"/>
                <w:lang w:eastAsia="en-US"/>
              </w:rPr>
            </w:pPr>
            <w:del w:id="767"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7C3CB80E"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68" w:author="Claudiu Zissulescu" w:date="2016-09-30T12:26:00Z"/>
                <w:rFonts w:ascii="Calibri" w:hAnsi="Calibri"/>
                <w:color w:val="000000"/>
              </w:rPr>
            </w:pPr>
            <w:del w:id="769" w:author="Claudiu Zissulescu" w:date="2016-09-30T12:26:00Z">
              <w:r w:rsidDel="00AB0262">
                <w:rPr>
                  <w:rFonts w:ascii="Calibri" w:hAnsi="Calibri"/>
                  <w:color w:val="000000"/>
                </w:rPr>
                <w:delText>16-bit width</w:delText>
              </w:r>
            </w:del>
          </w:p>
        </w:tc>
      </w:tr>
      <w:tr w:rsidR="00212458" w:rsidRPr="000C21C9" w:rsidDel="00AB0262" w14:paraId="357A84F5" w14:textId="77777777" w:rsidTr="00212458">
        <w:trPr>
          <w:trHeight w:val="300"/>
          <w:del w:id="77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80AD9C" w14:textId="77777777" w:rsidR="00212458" w:rsidRPr="000C21C9" w:rsidDel="00AB0262" w:rsidRDefault="00212458" w:rsidP="005008F3">
            <w:pPr>
              <w:rPr>
                <w:del w:id="771" w:author="Claudiu Zissulescu" w:date="2016-09-30T12:26:00Z"/>
                <w:rFonts w:ascii="Times New Roman" w:eastAsia="Times New Roman" w:hAnsi="Times New Roman" w:cs="Times New Roman"/>
                <w:sz w:val="20"/>
                <w:szCs w:val="20"/>
                <w:lang w:eastAsia="en-US"/>
              </w:rPr>
            </w:pPr>
          </w:p>
        </w:tc>
        <w:tc>
          <w:tcPr>
            <w:tcW w:w="4160" w:type="dxa"/>
            <w:noWrap/>
            <w:hideMark/>
          </w:tcPr>
          <w:p w14:paraId="44912711"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772" w:author="Claudiu Zissulescu" w:date="2016-09-30T12:26:00Z"/>
                <w:rFonts w:ascii="Times New Roman" w:eastAsia="Times New Roman" w:hAnsi="Times New Roman" w:cs="Times New Roman"/>
                <w:sz w:val="20"/>
                <w:szCs w:val="20"/>
                <w:lang w:eastAsia="en-US"/>
              </w:rPr>
            </w:pPr>
          </w:p>
        </w:tc>
        <w:tc>
          <w:tcPr>
            <w:tcW w:w="1300" w:type="dxa"/>
            <w:noWrap/>
            <w:hideMark/>
          </w:tcPr>
          <w:p w14:paraId="0F949883"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773" w:author="Claudiu Zissulescu" w:date="2016-09-30T12:26:00Z"/>
                <w:rFonts w:ascii="Times New Roman" w:eastAsia="Times New Roman" w:hAnsi="Times New Roman" w:cs="Times New Roman"/>
                <w:sz w:val="20"/>
                <w:szCs w:val="20"/>
                <w:lang w:eastAsia="en-US"/>
              </w:rPr>
            </w:pPr>
          </w:p>
        </w:tc>
        <w:tc>
          <w:tcPr>
            <w:tcW w:w="969" w:type="dxa"/>
            <w:noWrap/>
            <w:hideMark/>
          </w:tcPr>
          <w:p w14:paraId="52AB8B31"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774" w:author="Claudiu Zissulescu" w:date="2016-09-30T12:26:00Z"/>
                <w:rFonts w:ascii="Calibri" w:eastAsia="Times New Roman" w:hAnsi="Calibri" w:cs="Times New Roman"/>
                <w:color w:val="000000"/>
                <w:lang w:eastAsia="en-US"/>
              </w:rPr>
            </w:pPr>
            <w:del w:id="775"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1A07BA15"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776" w:author="Claudiu Zissulescu" w:date="2016-09-30T12:26:00Z"/>
                <w:rFonts w:ascii="Calibri" w:eastAsia="Times New Roman" w:hAnsi="Calibri" w:cs="Times New Roman"/>
                <w:color w:val="000000"/>
                <w:lang w:eastAsia="en-US"/>
              </w:rPr>
            </w:pPr>
            <w:del w:id="777" w:author="Claudiu Zissulescu" w:date="2016-09-30T12:26:00Z">
              <w:r w:rsidDel="00AB0262">
                <w:rPr>
                  <w:rFonts w:ascii="Calibri" w:eastAsia="Times New Roman" w:hAnsi="Calibri" w:cs="Times New Roman"/>
                  <w:color w:val="000000"/>
                  <w:lang w:eastAsia="en-US"/>
                </w:rPr>
                <w:delText>20-bit width</w:delText>
              </w:r>
            </w:del>
          </w:p>
        </w:tc>
      </w:tr>
      <w:tr w:rsidR="00212458" w:rsidRPr="000C21C9" w:rsidDel="00AB0262" w14:paraId="63CB7A2C" w14:textId="77777777" w:rsidTr="00212458">
        <w:trPr>
          <w:cnfStyle w:val="000000100000" w:firstRow="0" w:lastRow="0" w:firstColumn="0" w:lastColumn="0" w:oddVBand="0" w:evenVBand="0" w:oddHBand="1" w:evenHBand="0" w:firstRowFirstColumn="0" w:firstRowLastColumn="0" w:lastRowFirstColumn="0" w:lastRowLastColumn="0"/>
          <w:trHeight w:val="300"/>
          <w:del w:id="77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384B6FDD" w14:textId="77777777" w:rsidR="00212458" w:rsidRPr="000C21C9" w:rsidDel="00AB0262" w:rsidRDefault="00212458" w:rsidP="005008F3">
            <w:pPr>
              <w:rPr>
                <w:del w:id="779" w:author="Claudiu Zissulescu" w:date="2016-09-30T12:26:00Z"/>
                <w:rFonts w:ascii="Times New Roman" w:eastAsia="Times New Roman" w:hAnsi="Times New Roman" w:cs="Times New Roman"/>
                <w:sz w:val="20"/>
                <w:szCs w:val="20"/>
                <w:lang w:eastAsia="en-US"/>
              </w:rPr>
            </w:pPr>
          </w:p>
        </w:tc>
        <w:tc>
          <w:tcPr>
            <w:tcW w:w="4160" w:type="dxa"/>
            <w:noWrap/>
          </w:tcPr>
          <w:p w14:paraId="410F485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80" w:author="Claudiu Zissulescu" w:date="2016-09-30T12:26:00Z"/>
                <w:rFonts w:ascii="Times New Roman" w:eastAsia="Times New Roman" w:hAnsi="Times New Roman" w:cs="Times New Roman"/>
                <w:sz w:val="20"/>
                <w:szCs w:val="20"/>
                <w:lang w:eastAsia="en-US"/>
              </w:rPr>
            </w:pPr>
          </w:p>
        </w:tc>
        <w:tc>
          <w:tcPr>
            <w:tcW w:w="1300" w:type="dxa"/>
            <w:noWrap/>
          </w:tcPr>
          <w:p w14:paraId="02578116"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81" w:author="Claudiu Zissulescu" w:date="2016-09-30T12:26:00Z"/>
                <w:rFonts w:ascii="Times New Roman" w:eastAsia="Times New Roman" w:hAnsi="Times New Roman" w:cs="Times New Roman"/>
                <w:sz w:val="20"/>
                <w:szCs w:val="20"/>
                <w:lang w:eastAsia="en-US"/>
              </w:rPr>
            </w:pPr>
          </w:p>
        </w:tc>
        <w:tc>
          <w:tcPr>
            <w:tcW w:w="969" w:type="dxa"/>
            <w:noWrap/>
          </w:tcPr>
          <w:p w14:paraId="71FFDB0B"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782" w:author="Claudiu Zissulescu" w:date="2016-09-30T12:26:00Z"/>
                <w:rFonts w:ascii="Calibri" w:eastAsia="Times New Roman" w:hAnsi="Calibri" w:cs="Times New Roman"/>
                <w:color w:val="000000"/>
                <w:lang w:eastAsia="en-US"/>
              </w:rPr>
            </w:pPr>
            <w:del w:id="783"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7F831BB9"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784" w:author="Claudiu Zissulescu" w:date="2016-09-30T12:26:00Z"/>
                <w:rFonts w:ascii="Calibri" w:eastAsia="Times New Roman" w:hAnsi="Calibri" w:cs="Times New Roman"/>
                <w:color w:val="000000"/>
                <w:lang w:eastAsia="en-US"/>
              </w:rPr>
            </w:pPr>
            <w:del w:id="785" w:author="Claudiu Zissulescu" w:date="2016-09-30T12:26:00Z">
              <w:r w:rsidDel="00AB0262">
                <w:rPr>
                  <w:rFonts w:ascii="Calibri" w:eastAsia="Times New Roman" w:hAnsi="Calibri" w:cs="Times New Roman"/>
                  <w:color w:val="000000"/>
                  <w:lang w:eastAsia="en-US"/>
                </w:rPr>
                <w:delText>24-bit width</w:delText>
              </w:r>
            </w:del>
          </w:p>
        </w:tc>
      </w:tr>
      <w:tr w:rsidR="00212458" w:rsidRPr="000C21C9" w:rsidDel="00AB0262" w14:paraId="315BB9F3" w14:textId="77777777" w:rsidTr="00212458">
        <w:trPr>
          <w:trHeight w:val="300"/>
          <w:del w:id="78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101ACE77" w14:textId="77777777" w:rsidR="00212458" w:rsidRPr="000C21C9" w:rsidDel="00AB0262" w:rsidRDefault="00212458" w:rsidP="005008F3">
            <w:pPr>
              <w:rPr>
                <w:del w:id="787" w:author="Claudiu Zissulescu" w:date="2016-09-30T12:26:00Z"/>
                <w:rFonts w:ascii="Times New Roman" w:eastAsia="Times New Roman" w:hAnsi="Times New Roman" w:cs="Times New Roman"/>
                <w:sz w:val="20"/>
                <w:szCs w:val="20"/>
                <w:lang w:eastAsia="en-US"/>
              </w:rPr>
            </w:pPr>
          </w:p>
        </w:tc>
        <w:tc>
          <w:tcPr>
            <w:tcW w:w="4160" w:type="dxa"/>
            <w:noWrap/>
          </w:tcPr>
          <w:p w14:paraId="6F6F74F5"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788" w:author="Claudiu Zissulescu" w:date="2016-09-30T12:26:00Z"/>
                <w:rFonts w:ascii="Times New Roman" w:eastAsia="Times New Roman" w:hAnsi="Times New Roman" w:cs="Times New Roman"/>
                <w:sz w:val="20"/>
                <w:szCs w:val="20"/>
                <w:lang w:eastAsia="en-US"/>
              </w:rPr>
            </w:pPr>
          </w:p>
        </w:tc>
        <w:tc>
          <w:tcPr>
            <w:tcW w:w="1300" w:type="dxa"/>
            <w:noWrap/>
          </w:tcPr>
          <w:p w14:paraId="21E6D105"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789" w:author="Claudiu Zissulescu" w:date="2016-09-30T12:26:00Z"/>
                <w:rFonts w:ascii="Times New Roman" w:eastAsia="Times New Roman" w:hAnsi="Times New Roman" w:cs="Times New Roman"/>
                <w:sz w:val="20"/>
                <w:szCs w:val="20"/>
                <w:lang w:eastAsia="en-US"/>
              </w:rPr>
            </w:pPr>
          </w:p>
        </w:tc>
        <w:tc>
          <w:tcPr>
            <w:tcW w:w="969" w:type="dxa"/>
            <w:noWrap/>
          </w:tcPr>
          <w:p w14:paraId="2EED6397"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790" w:author="Claudiu Zissulescu" w:date="2016-09-30T12:26:00Z"/>
                <w:rFonts w:ascii="Calibri" w:eastAsia="Times New Roman" w:hAnsi="Calibri" w:cs="Times New Roman"/>
                <w:color w:val="000000"/>
                <w:lang w:eastAsia="en-US"/>
              </w:rPr>
            </w:pPr>
            <w:del w:id="791" w:author="Claudiu Zissulescu" w:date="2016-09-30T12:26:00Z">
              <w:r w:rsidDel="00AB0262">
                <w:rPr>
                  <w:rFonts w:ascii="Calibri" w:eastAsia="Times New Roman" w:hAnsi="Calibri" w:cs="Times New Roman"/>
                  <w:color w:val="000000"/>
                  <w:lang w:eastAsia="en-US"/>
                </w:rPr>
                <w:delText>3</w:delText>
              </w:r>
            </w:del>
          </w:p>
        </w:tc>
        <w:tc>
          <w:tcPr>
            <w:tcW w:w="2511" w:type="dxa"/>
            <w:noWrap/>
          </w:tcPr>
          <w:p w14:paraId="6412693A"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792" w:author="Claudiu Zissulescu" w:date="2016-09-30T12:26:00Z"/>
                <w:rFonts w:ascii="Calibri" w:eastAsia="Times New Roman" w:hAnsi="Calibri" w:cs="Times New Roman"/>
                <w:color w:val="000000"/>
                <w:lang w:eastAsia="en-US"/>
              </w:rPr>
            </w:pPr>
            <w:del w:id="793" w:author="Claudiu Zissulescu" w:date="2016-09-30T12:26:00Z">
              <w:r w:rsidDel="00AB0262">
                <w:rPr>
                  <w:rFonts w:ascii="Calibri" w:eastAsia="Times New Roman" w:hAnsi="Calibri" w:cs="Times New Roman"/>
                  <w:color w:val="000000"/>
                  <w:lang w:eastAsia="en-US"/>
                </w:rPr>
                <w:delText>28-bit width</w:delText>
              </w:r>
            </w:del>
          </w:p>
        </w:tc>
      </w:tr>
      <w:tr w:rsidR="00212458" w:rsidRPr="000C21C9" w:rsidDel="00AB0262" w14:paraId="799E1AB2" w14:textId="77777777" w:rsidTr="00212458">
        <w:trPr>
          <w:cnfStyle w:val="000000100000" w:firstRow="0" w:lastRow="0" w:firstColumn="0" w:lastColumn="0" w:oddVBand="0" w:evenVBand="0" w:oddHBand="1" w:evenHBand="0" w:firstRowFirstColumn="0" w:firstRowLastColumn="0" w:lastRowFirstColumn="0" w:lastRowLastColumn="0"/>
          <w:trHeight w:val="300"/>
          <w:del w:id="79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6F97DFD" w14:textId="77777777" w:rsidR="00212458" w:rsidRPr="000C21C9" w:rsidDel="00AB0262" w:rsidRDefault="00212458" w:rsidP="005008F3">
            <w:pPr>
              <w:rPr>
                <w:del w:id="795" w:author="Claudiu Zissulescu" w:date="2016-09-30T12:26:00Z"/>
                <w:rFonts w:ascii="Times New Roman" w:eastAsia="Times New Roman" w:hAnsi="Times New Roman" w:cs="Times New Roman"/>
                <w:sz w:val="20"/>
                <w:szCs w:val="20"/>
                <w:lang w:eastAsia="en-US"/>
              </w:rPr>
            </w:pPr>
          </w:p>
        </w:tc>
        <w:tc>
          <w:tcPr>
            <w:tcW w:w="4160" w:type="dxa"/>
            <w:noWrap/>
          </w:tcPr>
          <w:p w14:paraId="4C631D2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96" w:author="Claudiu Zissulescu" w:date="2016-09-30T12:26:00Z"/>
                <w:rFonts w:ascii="Times New Roman" w:eastAsia="Times New Roman" w:hAnsi="Times New Roman" w:cs="Times New Roman"/>
                <w:sz w:val="20"/>
                <w:szCs w:val="20"/>
                <w:lang w:eastAsia="en-US"/>
              </w:rPr>
            </w:pPr>
          </w:p>
        </w:tc>
        <w:tc>
          <w:tcPr>
            <w:tcW w:w="1300" w:type="dxa"/>
            <w:noWrap/>
          </w:tcPr>
          <w:p w14:paraId="1162AE5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797" w:author="Claudiu Zissulescu" w:date="2016-09-30T12:26:00Z"/>
                <w:rFonts w:ascii="Times New Roman" w:eastAsia="Times New Roman" w:hAnsi="Times New Roman" w:cs="Times New Roman"/>
                <w:sz w:val="20"/>
                <w:szCs w:val="20"/>
                <w:lang w:eastAsia="en-US"/>
              </w:rPr>
            </w:pPr>
            <w:del w:id="798"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tcPr>
          <w:p w14:paraId="11C6665E" w14:textId="77777777" w:rsidR="00212458"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799" w:author="Claudiu Zissulescu" w:date="2016-09-30T12:26:00Z"/>
                <w:rFonts w:ascii="Calibri" w:eastAsia="Times New Roman" w:hAnsi="Calibri" w:cs="Times New Roman"/>
                <w:color w:val="000000"/>
                <w:lang w:eastAsia="en-US"/>
              </w:rPr>
            </w:pPr>
            <w:del w:id="800" w:author="Claudiu Zissulescu" w:date="2016-09-30T12:26:00Z">
              <w:r w:rsidDel="00AB0262">
                <w:rPr>
                  <w:rFonts w:ascii="Calibri" w:eastAsia="Times New Roman" w:hAnsi="Calibri" w:cs="Times New Roman"/>
                  <w:color w:val="000000"/>
                  <w:lang w:eastAsia="en-US"/>
                </w:rPr>
                <w:delText>4</w:delText>
              </w:r>
            </w:del>
          </w:p>
        </w:tc>
        <w:tc>
          <w:tcPr>
            <w:tcW w:w="2511" w:type="dxa"/>
            <w:noWrap/>
          </w:tcPr>
          <w:p w14:paraId="0351F12E"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801" w:author="Claudiu Zissulescu" w:date="2016-09-30T12:26:00Z"/>
                <w:rFonts w:ascii="Calibri" w:eastAsia="Times New Roman" w:hAnsi="Calibri" w:cs="Times New Roman"/>
                <w:color w:val="000000"/>
                <w:lang w:eastAsia="en-US"/>
              </w:rPr>
            </w:pPr>
            <w:del w:id="802" w:author="Claudiu Zissulescu" w:date="2016-09-30T12:26:00Z">
              <w:r w:rsidDel="00AB0262">
                <w:rPr>
                  <w:rFonts w:ascii="Calibri" w:eastAsia="Times New Roman" w:hAnsi="Calibri" w:cs="Times New Roman"/>
                  <w:color w:val="000000"/>
                  <w:lang w:eastAsia="en-US"/>
                </w:rPr>
                <w:delText>32-bit width</w:delText>
              </w:r>
            </w:del>
          </w:p>
        </w:tc>
      </w:tr>
    </w:tbl>
    <w:p w14:paraId="41730638" w14:textId="77777777" w:rsidR="003C06F5" w:rsidDel="00AB0262" w:rsidRDefault="003C06F5" w:rsidP="003C06F5">
      <w:pPr>
        <w:rPr>
          <w:del w:id="803" w:author="Claudiu Zissulescu" w:date="2016-09-30T12:26:00Z"/>
        </w:rPr>
      </w:pPr>
    </w:p>
    <w:p w14:paraId="74C25DF2" w14:textId="77777777" w:rsidR="003C06F5" w:rsidDel="00AB0262" w:rsidRDefault="005008F3" w:rsidP="003C06F5">
      <w:pPr>
        <w:pStyle w:val="Heading3"/>
        <w:rPr>
          <w:del w:id="804" w:author="Claudiu Zissulescu" w:date="2016-09-30T12:26:00Z"/>
        </w:rPr>
      </w:pPr>
      <w:del w:id="805" w:author="Claudiu Zissulescu" w:date="2016-09-30T12:26:00Z">
        <w:r w:rsidDel="00AB0262">
          <w:delText>Tag_ARC_ISA_atomic</w:delText>
        </w:r>
      </w:del>
    </w:p>
    <w:p w14:paraId="5F9AF151" w14:textId="77777777" w:rsidR="005008F3" w:rsidDel="00AB0262" w:rsidRDefault="00803E78" w:rsidP="005008F3">
      <w:pPr>
        <w:rPr>
          <w:del w:id="806" w:author="Claudiu Zissulescu" w:date="2016-09-30T12:26:00Z"/>
        </w:rPr>
      </w:pPr>
      <w:del w:id="807" w:author="Claudiu Zissulescu" w:date="2016-09-30T12:26:00Z">
        <w:r w:rsidDel="00AB0262">
          <w:delText>If CPU supports atomic operations. ARC700 has only exchange instruction.</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4469A0C3" w14:textId="77777777" w:rsidTr="00212458">
        <w:trPr>
          <w:cnfStyle w:val="100000000000" w:firstRow="1" w:lastRow="0" w:firstColumn="0" w:lastColumn="0" w:oddVBand="0" w:evenVBand="0" w:oddHBand="0" w:evenHBand="0" w:firstRowFirstColumn="0" w:firstRowLastColumn="0" w:lastRowFirstColumn="0" w:lastRowLastColumn="0"/>
          <w:trHeight w:val="600"/>
          <w:del w:id="80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8998D" w14:textId="77777777" w:rsidR="00212458" w:rsidRPr="000C21C9" w:rsidDel="00AB0262" w:rsidRDefault="00212458" w:rsidP="005008F3">
            <w:pPr>
              <w:rPr>
                <w:del w:id="809" w:author="Claudiu Zissulescu" w:date="2016-09-30T12:26:00Z"/>
                <w:rFonts w:ascii="Calibri" w:eastAsia="Times New Roman" w:hAnsi="Calibri" w:cs="Times New Roman"/>
                <w:color w:val="000000"/>
                <w:lang w:eastAsia="en-US"/>
              </w:rPr>
            </w:pPr>
            <w:del w:id="810"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6E9789FD"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11" w:author="Claudiu Zissulescu" w:date="2016-09-30T12:26:00Z"/>
                <w:rFonts w:ascii="Calibri" w:eastAsia="Times New Roman" w:hAnsi="Calibri" w:cs="Times New Roman"/>
                <w:color w:val="000000"/>
                <w:lang w:eastAsia="en-US"/>
              </w:rPr>
            </w:pPr>
            <w:del w:id="812"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4695B1F6"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13" w:author="Claudiu Zissulescu" w:date="2016-09-30T12:26:00Z"/>
                <w:rFonts w:ascii="Calibri" w:eastAsia="Times New Roman" w:hAnsi="Calibri" w:cs="Times New Roman"/>
                <w:color w:val="000000"/>
                <w:lang w:eastAsia="en-US"/>
              </w:rPr>
            </w:pPr>
            <w:del w:id="814"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77D8F85D"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815" w:author="Claudiu Zissulescu" w:date="2016-09-30T12:26:00Z"/>
                <w:rFonts w:ascii="Calibri" w:eastAsia="Times New Roman" w:hAnsi="Calibri" w:cs="Times New Roman"/>
                <w:color w:val="000000"/>
                <w:lang w:eastAsia="en-US"/>
              </w:rPr>
            </w:pPr>
            <w:del w:id="816"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59BD0B5C"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17" w:author="Claudiu Zissulescu" w:date="2016-09-30T12:26:00Z"/>
                <w:rFonts w:ascii="Calibri" w:eastAsia="Times New Roman" w:hAnsi="Calibri" w:cs="Times New Roman"/>
                <w:color w:val="000000"/>
                <w:lang w:eastAsia="en-US"/>
              </w:rPr>
            </w:pPr>
            <w:del w:id="818"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412A4DB3" w14:textId="77777777" w:rsidTr="00212458">
        <w:trPr>
          <w:cnfStyle w:val="000000100000" w:firstRow="0" w:lastRow="0" w:firstColumn="0" w:lastColumn="0" w:oddVBand="0" w:evenVBand="0" w:oddHBand="1" w:evenHBand="0" w:firstRowFirstColumn="0" w:firstRowLastColumn="0" w:lastRowFirstColumn="0" w:lastRowLastColumn="0"/>
          <w:trHeight w:val="300"/>
          <w:del w:id="81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49389A" w14:textId="77777777" w:rsidR="00212458" w:rsidRPr="000C21C9" w:rsidDel="00AB0262" w:rsidRDefault="00212458" w:rsidP="005008F3">
            <w:pPr>
              <w:jc w:val="right"/>
              <w:rPr>
                <w:del w:id="820" w:author="Claudiu Zissulescu" w:date="2016-09-30T12:26:00Z"/>
                <w:rFonts w:ascii="Calibri" w:eastAsia="Times New Roman" w:hAnsi="Calibri" w:cs="Times New Roman"/>
                <w:color w:val="000000"/>
                <w:lang w:eastAsia="en-US"/>
              </w:rPr>
            </w:pPr>
            <w:del w:id="821"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2</w:delText>
              </w:r>
            </w:del>
          </w:p>
        </w:tc>
        <w:tc>
          <w:tcPr>
            <w:tcW w:w="4160" w:type="dxa"/>
            <w:noWrap/>
            <w:hideMark/>
          </w:tcPr>
          <w:p w14:paraId="4B0D24A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22" w:author="Claudiu Zissulescu" w:date="2016-09-30T12:26:00Z"/>
                <w:rFonts w:ascii="Calibri" w:eastAsia="Times New Roman" w:hAnsi="Calibri" w:cs="Times New Roman"/>
                <w:color w:val="000000"/>
                <w:lang w:eastAsia="en-US"/>
              </w:rPr>
            </w:pPr>
            <w:del w:id="823"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atomic</w:delText>
              </w:r>
            </w:del>
          </w:p>
        </w:tc>
        <w:tc>
          <w:tcPr>
            <w:tcW w:w="1300" w:type="dxa"/>
            <w:noWrap/>
            <w:hideMark/>
          </w:tcPr>
          <w:p w14:paraId="52447AD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24" w:author="Claudiu Zissulescu" w:date="2016-09-30T12:26:00Z"/>
                <w:rFonts w:ascii="Calibri" w:eastAsia="Times New Roman" w:hAnsi="Calibri" w:cs="Times New Roman"/>
                <w:color w:val="000000"/>
                <w:lang w:eastAsia="en-US"/>
              </w:rPr>
            </w:pPr>
            <w:del w:id="82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2829E905"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826" w:author="Claudiu Zissulescu" w:date="2016-09-30T12:26:00Z"/>
                <w:rFonts w:ascii="Calibri" w:eastAsia="Times New Roman" w:hAnsi="Calibri" w:cs="Times New Roman"/>
                <w:color w:val="000000"/>
                <w:lang w:eastAsia="en-US"/>
              </w:rPr>
            </w:pPr>
            <w:del w:id="827"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6ADD26E7"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28" w:author="Claudiu Zissulescu" w:date="2016-09-30T12:26:00Z"/>
                <w:rFonts w:ascii="Calibri" w:eastAsia="Times New Roman" w:hAnsi="Calibri" w:cs="Times New Roman"/>
                <w:color w:val="000000"/>
                <w:lang w:eastAsia="en-US"/>
              </w:rPr>
            </w:pPr>
            <w:del w:id="829"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76694B77" w14:textId="77777777" w:rsidTr="00212458">
        <w:trPr>
          <w:trHeight w:val="300"/>
          <w:del w:id="83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F3A785" w14:textId="77777777" w:rsidR="00212458" w:rsidRPr="000C21C9" w:rsidDel="00AB0262" w:rsidRDefault="00212458" w:rsidP="005008F3">
            <w:pPr>
              <w:rPr>
                <w:del w:id="831" w:author="Claudiu Zissulescu" w:date="2016-09-30T12:26:00Z"/>
                <w:rFonts w:ascii="Times New Roman" w:eastAsia="Times New Roman" w:hAnsi="Times New Roman" w:cs="Times New Roman"/>
                <w:sz w:val="20"/>
                <w:szCs w:val="20"/>
                <w:lang w:eastAsia="en-US"/>
              </w:rPr>
            </w:pPr>
          </w:p>
        </w:tc>
        <w:tc>
          <w:tcPr>
            <w:tcW w:w="4160" w:type="dxa"/>
            <w:noWrap/>
            <w:hideMark/>
          </w:tcPr>
          <w:p w14:paraId="346E447A"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32" w:author="Claudiu Zissulescu" w:date="2016-09-30T12:26:00Z"/>
                <w:rFonts w:ascii="Times New Roman" w:eastAsia="Times New Roman" w:hAnsi="Times New Roman" w:cs="Times New Roman"/>
                <w:sz w:val="20"/>
                <w:szCs w:val="20"/>
                <w:lang w:eastAsia="en-US"/>
              </w:rPr>
            </w:pPr>
          </w:p>
        </w:tc>
        <w:tc>
          <w:tcPr>
            <w:tcW w:w="1300" w:type="dxa"/>
            <w:noWrap/>
            <w:hideMark/>
          </w:tcPr>
          <w:p w14:paraId="0545C7C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33" w:author="Claudiu Zissulescu" w:date="2016-09-30T12:26:00Z"/>
                <w:rFonts w:ascii="Times New Roman" w:eastAsia="Times New Roman" w:hAnsi="Times New Roman" w:cs="Times New Roman"/>
                <w:sz w:val="20"/>
                <w:szCs w:val="20"/>
                <w:lang w:eastAsia="en-US"/>
              </w:rPr>
            </w:pPr>
          </w:p>
        </w:tc>
        <w:tc>
          <w:tcPr>
            <w:tcW w:w="969" w:type="dxa"/>
            <w:noWrap/>
            <w:hideMark/>
          </w:tcPr>
          <w:p w14:paraId="610DCD65"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834" w:author="Claudiu Zissulescu" w:date="2016-09-30T12:26:00Z"/>
                <w:rFonts w:ascii="Calibri" w:eastAsia="Times New Roman" w:hAnsi="Calibri" w:cs="Times New Roman"/>
                <w:color w:val="000000"/>
                <w:lang w:eastAsia="en-US"/>
              </w:rPr>
            </w:pPr>
            <w:del w:id="835"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698D8D0E"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36" w:author="Claudiu Zissulescu" w:date="2016-09-30T12:26:00Z"/>
                <w:rFonts w:ascii="Calibri" w:eastAsia="Times New Roman" w:hAnsi="Calibri" w:cs="Times New Roman"/>
                <w:color w:val="000000"/>
                <w:lang w:eastAsia="en-US"/>
              </w:rPr>
            </w:pPr>
            <w:del w:id="837" w:author="Claudiu Zissulescu" w:date="2016-09-30T12:26:00Z">
              <w:r w:rsidRPr="000C21C9" w:rsidDel="00AB0262">
                <w:rPr>
                  <w:rFonts w:ascii="Calibri" w:eastAsia="Times New Roman" w:hAnsi="Calibri" w:cs="Times New Roman"/>
                  <w:color w:val="000000"/>
                  <w:lang w:eastAsia="en-US"/>
                </w:rPr>
                <w:delText>Present</w:delText>
              </w:r>
            </w:del>
          </w:p>
        </w:tc>
      </w:tr>
    </w:tbl>
    <w:p w14:paraId="40811E53" w14:textId="77777777" w:rsidR="005008F3" w:rsidDel="00AB0262" w:rsidRDefault="005008F3" w:rsidP="005008F3">
      <w:pPr>
        <w:rPr>
          <w:del w:id="838" w:author="Claudiu Zissulescu" w:date="2016-09-30T12:26:00Z"/>
        </w:rPr>
      </w:pPr>
    </w:p>
    <w:p w14:paraId="34752700" w14:textId="77777777" w:rsidR="005008F3" w:rsidDel="00AB0262" w:rsidRDefault="005008F3" w:rsidP="005008F3">
      <w:pPr>
        <w:pStyle w:val="Heading3"/>
        <w:rPr>
          <w:del w:id="839" w:author="Claudiu Zissulescu" w:date="2016-09-30T12:26:00Z"/>
        </w:rPr>
      </w:pPr>
      <w:del w:id="840" w:author="Claudiu Zissulescu" w:date="2016-09-30T12:26:00Z">
        <w:r w:rsidDel="00AB0262">
          <w:delText>Tag_ARC_ISA_unaligned_access</w:delText>
        </w:r>
      </w:del>
    </w:p>
    <w:p w14:paraId="0D660478" w14:textId="77777777" w:rsidR="005008F3" w:rsidDel="00AB0262" w:rsidRDefault="00803E78" w:rsidP="005008F3">
      <w:pPr>
        <w:rPr>
          <w:del w:id="841" w:author="Claudiu Zissulescu" w:date="2016-09-30T12:26:00Z"/>
        </w:rPr>
      </w:pPr>
      <w:del w:id="842" w:author="Claudiu Zissulescu" w:date="2016-09-30T12:26:00Z">
        <w:r w:rsidDel="00AB0262">
          <w:delText>If CPU supports unaligned memory accesses. Specific for ARCv2 architecture.</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4F037078" w14:textId="77777777" w:rsidTr="00212458">
        <w:trPr>
          <w:cnfStyle w:val="100000000000" w:firstRow="1" w:lastRow="0" w:firstColumn="0" w:lastColumn="0" w:oddVBand="0" w:evenVBand="0" w:oddHBand="0" w:evenHBand="0" w:firstRowFirstColumn="0" w:firstRowLastColumn="0" w:lastRowFirstColumn="0" w:lastRowLastColumn="0"/>
          <w:trHeight w:val="600"/>
          <w:del w:id="843"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C61E6D" w14:textId="77777777" w:rsidR="00212458" w:rsidRPr="000C21C9" w:rsidDel="00AB0262" w:rsidRDefault="00212458" w:rsidP="005008F3">
            <w:pPr>
              <w:rPr>
                <w:del w:id="844" w:author="Claudiu Zissulescu" w:date="2016-09-30T12:26:00Z"/>
                <w:rFonts w:ascii="Calibri" w:eastAsia="Times New Roman" w:hAnsi="Calibri" w:cs="Times New Roman"/>
                <w:color w:val="000000"/>
                <w:lang w:eastAsia="en-US"/>
              </w:rPr>
            </w:pPr>
            <w:del w:id="845"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548A033A"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46" w:author="Claudiu Zissulescu" w:date="2016-09-30T12:26:00Z"/>
                <w:rFonts w:ascii="Calibri" w:eastAsia="Times New Roman" w:hAnsi="Calibri" w:cs="Times New Roman"/>
                <w:color w:val="000000"/>
                <w:lang w:eastAsia="en-US"/>
              </w:rPr>
            </w:pPr>
            <w:del w:id="847"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4DAABAC9"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48" w:author="Claudiu Zissulescu" w:date="2016-09-30T12:26:00Z"/>
                <w:rFonts w:ascii="Calibri" w:eastAsia="Times New Roman" w:hAnsi="Calibri" w:cs="Times New Roman"/>
                <w:color w:val="000000"/>
                <w:lang w:eastAsia="en-US"/>
              </w:rPr>
            </w:pPr>
            <w:del w:id="849"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29CC8E62"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850" w:author="Claudiu Zissulescu" w:date="2016-09-30T12:26:00Z"/>
                <w:rFonts w:ascii="Calibri" w:eastAsia="Times New Roman" w:hAnsi="Calibri" w:cs="Times New Roman"/>
                <w:color w:val="000000"/>
                <w:lang w:eastAsia="en-US"/>
              </w:rPr>
            </w:pPr>
            <w:del w:id="851"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277F058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52" w:author="Claudiu Zissulescu" w:date="2016-09-30T12:26:00Z"/>
                <w:rFonts w:ascii="Calibri" w:eastAsia="Times New Roman" w:hAnsi="Calibri" w:cs="Times New Roman"/>
                <w:color w:val="000000"/>
                <w:lang w:eastAsia="en-US"/>
              </w:rPr>
            </w:pPr>
            <w:del w:id="853"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3061E95C" w14:textId="77777777" w:rsidTr="00212458">
        <w:trPr>
          <w:cnfStyle w:val="000000100000" w:firstRow="0" w:lastRow="0" w:firstColumn="0" w:lastColumn="0" w:oddVBand="0" w:evenVBand="0" w:oddHBand="1" w:evenHBand="0" w:firstRowFirstColumn="0" w:firstRowLastColumn="0" w:lastRowFirstColumn="0" w:lastRowLastColumn="0"/>
          <w:trHeight w:val="300"/>
          <w:del w:id="85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E8B6D" w14:textId="77777777" w:rsidR="00212458" w:rsidRPr="000C21C9" w:rsidDel="00AB0262" w:rsidRDefault="00212458" w:rsidP="005008F3">
            <w:pPr>
              <w:jc w:val="right"/>
              <w:rPr>
                <w:del w:id="855" w:author="Claudiu Zissulescu" w:date="2016-09-30T12:26:00Z"/>
                <w:rFonts w:ascii="Calibri" w:eastAsia="Times New Roman" w:hAnsi="Calibri" w:cs="Times New Roman"/>
                <w:color w:val="000000"/>
                <w:lang w:eastAsia="en-US"/>
              </w:rPr>
            </w:pPr>
            <w:del w:id="856"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3</w:delText>
              </w:r>
            </w:del>
          </w:p>
        </w:tc>
        <w:tc>
          <w:tcPr>
            <w:tcW w:w="4160" w:type="dxa"/>
            <w:noWrap/>
            <w:hideMark/>
          </w:tcPr>
          <w:p w14:paraId="2D37BAA7"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57" w:author="Claudiu Zissulescu" w:date="2016-09-30T12:26:00Z"/>
                <w:rFonts w:ascii="Calibri" w:eastAsia="Times New Roman" w:hAnsi="Calibri" w:cs="Times New Roman"/>
                <w:color w:val="000000"/>
                <w:lang w:eastAsia="en-US"/>
              </w:rPr>
            </w:pPr>
            <w:del w:id="858"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unaligned_access</w:delText>
              </w:r>
            </w:del>
          </w:p>
        </w:tc>
        <w:tc>
          <w:tcPr>
            <w:tcW w:w="1300" w:type="dxa"/>
            <w:noWrap/>
            <w:hideMark/>
          </w:tcPr>
          <w:p w14:paraId="4E005B47"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59" w:author="Claudiu Zissulescu" w:date="2016-09-30T12:26:00Z"/>
                <w:rFonts w:ascii="Calibri" w:eastAsia="Times New Roman" w:hAnsi="Calibri" w:cs="Times New Roman"/>
                <w:color w:val="000000"/>
                <w:lang w:eastAsia="en-US"/>
              </w:rPr>
            </w:pPr>
            <w:del w:id="860"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7EBA9EFC"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861" w:author="Claudiu Zissulescu" w:date="2016-09-30T12:26:00Z"/>
                <w:rFonts w:ascii="Calibri" w:eastAsia="Times New Roman" w:hAnsi="Calibri" w:cs="Times New Roman"/>
                <w:color w:val="000000"/>
                <w:lang w:eastAsia="en-US"/>
              </w:rPr>
            </w:pPr>
            <w:del w:id="862"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587234D6"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63" w:author="Claudiu Zissulescu" w:date="2016-09-30T12:26:00Z"/>
                <w:rFonts w:ascii="Calibri" w:eastAsia="Times New Roman" w:hAnsi="Calibri" w:cs="Times New Roman"/>
                <w:color w:val="000000"/>
                <w:lang w:eastAsia="en-US"/>
              </w:rPr>
            </w:pPr>
            <w:del w:id="864" w:author="Claudiu Zissulescu" w:date="2016-09-30T12:26:00Z">
              <w:r w:rsidDel="00AB0262">
                <w:rPr>
                  <w:rFonts w:ascii="Calibri" w:eastAsia="Times New Roman" w:hAnsi="Calibri" w:cs="Times New Roman"/>
                  <w:color w:val="000000"/>
                  <w:lang w:eastAsia="en-US"/>
                </w:rPr>
                <w:delText>Only aligned accesses</w:delText>
              </w:r>
            </w:del>
          </w:p>
        </w:tc>
      </w:tr>
      <w:tr w:rsidR="00212458" w:rsidRPr="000C21C9" w:rsidDel="00AB0262" w14:paraId="580DCF14" w14:textId="77777777" w:rsidTr="00212458">
        <w:trPr>
          <w:trHeight w:val="300"/>
          <w:del w:id="86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422C50" w14:textId="77777777" w:rsidR="00212458" w:rsidRPr="000C21C9" w:rsidDel="00AB0262" w:rsidRDefault="00212458" w:rsidP="005008F3">
            <w:pPr>
              <w:rPr>
                <w:del w:id="866" w:author="Claudiu Zissulescu" w:date="2016-09-30T12:26:00Z"/>
                <w:rFonts w:ascii="Times New Roman" w:eastAsia="Times New Roman" w:hAnsi="Times New Roman" w:cs="Times New Roman"/>
                <w:sz w:val="20"/>
                <w:szCs w:val="20"/>
                <w:lang w:eastAsia="en-US"/>
              </w:rPr>
            </w:pPr>
          </w:p>
        </w:tc>
        <w:tc>
          <w:tcPr>
            <w:tcW w:w="4160" w:type="dxa"/>
            <w:noWrap/>
            <w:hideMark/>
          </w:tcPr>
          <w:p w14:paraId="00AAD441"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67" w:author="Claudiu Zissulescu" w:date="2016-09-30T12:26:00Z"/>
                <w:rFonts w:ascii="Times New Roman" w:eastAsia="Times New Roman" w:hAnsi="Times New Roman" w:cs="Times New Roman"/>
                <w:sz w:val="20"/>
                <w:szCs w:val="20"/>
                <w:lang w:eastAsia="en-US"/>
              </w:rPr>
            </w:pPr>
          </w:p>
        </w:tc>
        <w:tc>
          <w:tcPr>
            <w:tcW w:w="1300" w:type="dxa"/>
            <w:noWrap/>
            <w:hideMark/>
          </w:tcPr>
          <w:p w14:paraId="349D7743"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68" w:author="Claudiu Zissulescu" w:date="2016-09-30T12:26:00Z"/>
                <w:rFonts w:ascii="Times New Roman" w:eastAsia="Times New Roman" w:hAnsi="Times New Roman" w:cs="Times New Roman"/>
                <w:sz w:val="20"/>
                <w:szCs w:val="20"/>
                <w:lang w:eastAsia="en-US"/>
              </w:rPr>
            </w:pPr>
          </w:p>
        </w:tc>
        <w:tc>
          <w:tcPr>
            <w:tcW w:w="969" w:type="dxa"/>
            <w:noWrap/>
            <w:hideMark/>
          </w:tcPr>
          <w:p w14:paraId="17F52148"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869" w:author="Claudiu Zissulescu" w:date="2016-09-30T12:26:00Z"/>
                <w:rFonts w:ascii="Calibri" w:eastAsia="Times New Roman" w:hAnsi="Calibri" w:cs="Times New Roman"/>
                <w:color w:val="000000"/>
                <w:lang w:eastAsia="en-US"/>
              </w:rPr>
            </w:pPr>
            <w:del w:id="870"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320A8144"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871" w:author="Claudiu Zissulescu" w:date="2016-09-30T12:26:00Z"/>
                <w:rFonts w:ascii="Calibri" w:eastAsia="Times New Roman" w:hAnsi="Calibri" w:cs="Times New Roman"/>
                <w:color w:val="000000"/>
                <w:lang w:eastAsia="en-US"/>
              </w:rPr>
            </w:pPr>
            <w:del w:id="872" w:author="Claudiu Zissulescu" w:date="2016-09-30T12:26:00Z">
              <w:r w:rsidDel="00AB0262">
                <w:rPr>
                  <w:rFonts w:ascii="Calibri" w:eastAsia="Times New Roman" w:hAnsi="Calibri" w:cs="Times New Roman"/>
                  <w:color w:val="000000"/>
                  <w:lang w:eastAsia="en-US"/>
                </w:rPr>
                <w:delText>Unaligned accesses allowed</w:delText>
              </w:r>
            </w:del>
          </w:p>
        </w:tc>
      </w:tr>
    </w:tbl>
    <w:p w14:paraId="24CE0B65" w14:textId="77777777" w:rsidR="005008F3" w:rsidDel="00AB0262" w:rsidRDefault="005008F3" w:rsidP="005008F3">
      <w:pPr>
        <w:rPr>
          <w:del w:id="873" w:author="Claudiu Zissulescu" w:date="2016-09-30T12:26:00Z"/>
        </w:rPr>
      </w:pPr>
    </w:p>
    <w:p w14:paraId="0F97EAAD" w14:textId="77777777" w:rsidR="005008F3" w:rsidDel="00AB0262" w:rsidRDefault="005008F3" w:rsidP="005008F3">
      <w:pPr>
        <w:pStyle w:val="Heading3"/>
        <w:rPr>
          <w:del w:id="874" w:author="Claudiu Zissulescu" w:date="2016-09-30T12:26:00Z"/>
        </w:rPr>
      </w:pPr>
      <w:del w:id="875" w:author="Claudiu Zissulescu" w:date="2016-09-30T12:26:00Z">
        <w:r w:rsidDel="00AB0262">
          <w:delText>Tag_ARC_ISA_ll64</w:delText>
        </w:r>
      </w:del>
    </w:p>
    <w:p w14:paraId="52129F2D" w14:textId="77777777" w:rsidR="005008F3" w:rsidDel="00AB0262" w:rsidRDefault="00803E78" w:rsidP="005008F3">
      <w:pPr>
        <w:rPr>
          <w:del w:id="876" w:author="Claudiu Zissulescu" w:date="2016-09-30T12:26:00Z"/>
        </w:rPr>
      </w:pPr>
      <w:del w:id="877" w:author="Claudiu Zissulescu" w:date="2016-09-30T12:26:00Z">
        <w:r w:rsidDel="00AB0262">
          <w:delText>If CPU supports load/store operations working on 64-bit datum.</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1B3FCBDE" w14:textId="77777777" w:rsidTr="00212458">
        <w:trPr>
          <w:cnfStyle w:val="100000000000" w:firstRow="1" w:lastRow="0" w:firstColumn="0" w:lastColumn="0" w:oddVBand="0" w:evenVBand="0" w:oddHBand="0" w:evenHBand="0" w:firstRowFirstColumn="0" w:firstRowLastColumn="0" w:lastRowFirstColumn="0" w:lastRowLastColumn="0"/>
          <w:trHeight w:val="600"/>
          <w:del w:id="87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716142" w14:textId="77777777" w:rsidR="00212458" w:rsidRPr="000C21C9" w:rsidDel="00AB0262" w:rsidRDefault="00212458" w:rsidP="005008F3">
            <w:pPr>
              <w:rPr>
                <w:del w:id="879" w:author="Claudiu Zissulescu" w:date="2016-09-30T12:26:00Z"/>
                <w:rFonts w:ascii="Calibri" w:eastAsia="Times New Roman" w:hAnsi="Calibri" w:cs="Times New Roman"/>
                <w:color w:val="000000"/>
                <w:lang w:eastAsia="en-US"/>
              </w:rPr>
            </w:pPr>
            <w:del w:id="880"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2BACE7A3"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81" w:author="Claudiu Zissulescu" w:date="2016-09-30T12:26:00Z"/>
                <w:rFonts w:ascii="Calibri" w:eastAsia="Times New Roman" w:hAnsi="Calibri" w:cs="Times New Roman"/>
                <w:color w:val="000000"/>
                <w:lang w:eastAsia="en-US"/>
              </w:rPr>
            </w:pPr>
            <w:del w:id="882"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233F16B5"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83" w:author="Claudiu Zissulescu" w:date="2016-09-30T12:26:00Z"/>
                <w:rFonts w:ascii="Calibri" w:eastAsia="Times New Roman" w:hAnsi="Calibri" w:cs="Times New Roman"/>
                <w:color w:val="000000"/>
                <w:lang w:eastAsia="en-US"/>
              </w:rPr>
            </w:pPr>
            <w:del w:id="884"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4656E3F6"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885" w:author="Claudiu Zissulescu" w:date="2016-09-30T12:26:00Z"/>
                <w:rFonts w:ascii="Calibri" w:eastAsia="Times New Roman" w:hAnsi="Calibri" w:cs="Times New Roman"/>
                <w:color w:val="000000"/>
                <w:lang w:eastAsia="en-US"/>
              </w:rPr>
            </w:pPr>
            <w:del w:id="886"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0E7435C7"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887" w:author="Claudiu Zissulescu" w:date="2016-09-30T12:26:00Z"/>
                <w:rFonts w:ascii="Calibri" w:eastAsia="Times New Roman" w:hAnsi="Calibri" w:cs="Times New Roman"/>
                <w:color w:val="000000"/>
                <w:lang w:eastAsia="en-US"/>
              </w:rPr>
            </w:pPr>
            <w:del w:id="888"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1BB5DC44" w14:textId="77777777" w:rsidTr="00212458">
        <w:trPr>
          <w:cnfStyle w:val="000000100000" w:firstRow="0" w:lastRow="0" w:firstColumn="0" w:lastColumn="0" w:oddVBand="0" w:evenVBand="0" w:oddHBand="1" w:evenHBand="0" w:firstRowFirstColumn="0" w:firstRowLastColumn="0" w:lastRowFirstColumn="0" w:lastRowLastColumn="0"/>
          <w:trHeight w:val="300"/>
          <w:del w:id="88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7CBC71" w14:textId="77777777" w:rsidR="00212458" w:rsidRPr="000C21C9" w:rsidDel="00AB0262" w:rsidRDefault="00212458" w:rsidP="005008F3">
            <w:pPr>
              <w:jc w:val="right"/>
              <w:rPr>
                <w:del w:id="890" w:author="Claudiu Zissulescu" w:date="2016-09-30T12:26:00Z"/>
                <w:rFonts w:ascii="Calibri" w:eastAsia="Times New Roman" w:hAnsi="Calibri" w:cs="Times New Roman"/>
                <w:color w:val="000000"/>
                <w:lang w:eastAsia="en-US"/>
              </w:rPr>
            </w:pPr>
            <w:del w:id="891"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4</w:delText>
              </w:r>
            </w:del>
          </w:p>
        </w:tc>
        <w:tc>
          <w:tcPr>
            <w:tcW w:w="4160" w:type="dxa"/>
            <w:noWrap/>
            <w:hideMark/>
          </w:tcPr>
          <w:p w14:paraId="41562F1D"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92" w:author="Claudiu Zissulescu" w:date="2016-09-30T12:26:00Z"/>
                <w:rFonts w:ascii="Calibri" w:eastAsia="Times New Roman" w:hAnsi="Calibri" w:cs="Times New Roman"/>
                <w:color w:val="000000"/>
                <w:lang w:eastAsia="en-US"/>
              </w:rPr>
            </w:pPr>
            <w:del w:id="893"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ll64</w:delText>
              </w:r>
            </w:del>
          </w:p>
        </w:tc>
        <w:tc>
          <w:tcPr>
            <w:tcW w:w="1300" w:type="dxa"/>
            <w:noWrap/>
            <w:hideMark/>
          </w:tcPr>
          <w:p w14:paraId="225A5350"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94" w:author="Claudiu Zissulescu" w:date="2016-09-30T12:26:00Z"/>
                <w:rFonts w:ascii="Calibri" w:eastAsia="Times New Roman" w:hAnsi="Calibri" w:cs="Times New Roman"/>
                <w:color w:val="000000"/>
                <w:lang w:eastAsia="en-US"/>
              </w:rPr>
            </w:pPr>
            <w:del w:id="895"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7E3AED7D"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896" w:author="Claudiu Zissulescu" w:date="2016-09-30T12:26:00Z"/>
                <w:rFonts w:ascii="Calibri" w:eastAsia="Times New Roman" w:hAnsi="Calibri" w:cs="Times New Roman"/>
                <w:color w:val="000000"/>
                <w:lang w:eastAsia="en-US"/>
              </w:rPr>
            </w:pPr>
            <w:del w:id="897"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35B5D4E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898" w:author="Claudiu Zissulescu" w:date="2016-09-30T12:26:00Z"/>
                <w:rFonts w:ascii="Calibri" w:eastAsia="Times New Roman" w:hAnsi="Calibri" w:cs="Times New Roman"/>
                <w:color w:val="000000"/>
                <w:lang w:eastAsia="en-US"/>
              </w:rPr>
            </w:pPr>
            <w:del w:id="899"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794A8521" w14:textId="77777777" w:rsidTr="00212458">
        <w:trPr>
          <w:trHeight w:val="300"/>
          <w:del w:id="90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CFEC94" w14:textId="77777777" w:rsidR="00212458" w:rsidRPr="000C21C9" w:rsidDel="00AB0262" w:rsidRDefault="00212458" w:rsidP="005008F3">
            <w:pPr>
              <w:rPr>
                <w:del w:id="901" w:author="Claudiu Zissulescu" w:date="2016-09-30T12:26:00Z"/>
                <w:rFonts w:ascii="Times New Roman" w:eastAsia="Times New Roman" w:hAnsi="Times New Roman" w:cs="Times New Roman"/>
                <w:sz w:val="20"/>
                <w:szCs w:val="20"/>
                <w:lang w:eastAsia="en-US"/>
              </w:rPr>
            </w:pPr>
          </w:p>
        </w:tc>
        <w:tc>
          <w:tcPr>
            <w:tcW w:w="4160" w:type="dxa"/>
            <w:noWrap/>
            <w:hideMark/>
          </w:tcPr>
          <w:p w14:paraId="05B3B55F"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02" w:author="Claudiu Zissulescu" w:date="2016-09-30T12:26:00Z"/>
                <w:rFonts w:ascii="Times New Roman" w:eastAsia="Times New Roman" w:hAnsi="Times New Roman" w:cs="Times New Roman"/>
                <w:sz w:val="20"/>
                <w:szCs w:val="20"/>
                <w:lang w:eastAsia="en-US"/>
              </w:rPr>
            </w:pPr>
          </w:p>
        </w:tc>
        <w:tc>
          <w:tcPr>
            <w:tcW w:w="1300" w:type="dxa"/>
            <w:noWrap/>
            <w:hideMark/>
          </w:tcPr>
          <w:p w14:paraId="5A41BB8D"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03" w:author="Claudiu Zissulescu" w:date="2016-09-30T12:26:00Z"/>
                <w:rFonts w:ascii="Times New Roman" w:eastAsia="Times New Roman" w:hAnsi="Times New Roman" w:cs="Times New Roman"/>
                <w:sz w:val="20"/>
                <w:szCs w:val="20"/>
                <w:lang w:eastAsia="en-US"/>
              </w:rPr>
            </w:pPr>
          </w:p>
        </w:tc>
        <w:tc>
          <w:tcPr>
            <w:tcW w:w="969" w:type="dxa"/>
            <w:noWrap/>
            <w:hideMark/>
          </w:tcPr>
          <w:p w14:paraId="26C4F959"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904" w:author="Claudiu Zissulescu" w:date="2016-09-30T12:26:00Z"/>
                <w:rFonts w:ascii="Calibri" w:eastAsia="Times New Roman" w:hAnsi="Calibri" w:cs="Times New Roman"/>
                <w:color w:val="000000"/>
                <w:lang w:eastAsia="en-US"/>
              </w:rPr>
            </w:pPr>
            <w:del w:id="905"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6D9E9F19"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06" w:author="Claudiu Zissulescu" w:date="2016-09-30T12:26:00Z"/>
                <w:rFonts w:ascii="Calibri" w:eastAsia="Times New Roman" w:hAnsi="Calibri" w:cs="Times New Roman"/>
                <w:color w:val="000000"/>
                <w:lang w:eastAsia="en-US"/>
              </w:rPr>
            </w:pPr>
            <w:del w:id="907" w:author="Claudiu Zissulescu" w:date="2016-09-30T12:26:00Z">
              <w:r w:rsidRPr="000C21C9" w:rsidDel="00AB0262">
                <w:rPr>
                  <w:rFonts w:ascii="Calibri" w:eastAsia="Times New Roman" w:hAnsi="Calibri" w:cs="Times New Roman"/>
                  <w:color w:val="000000"/>
                  <w:lang w:eastAsia="en-US"/>
                </w:rPr>
                <w:delText>Present</w:delText>
              </w:r>
            </w:del>
          </w:p>
        </w:tc>
      </w:tr>
    </w:tbl>
    <w:p w14:paraId="3AE2375A" w14:textId="77777777" w:rsidR="005008F3" w:rsidDel="00AB0262" w:rsidRDefault="005008F3" w:rsidP="005008F3">
      <w:pPr>
        <w:rPr>
          <w:del w:id="908" w:author="Claudiu Zissulescu" w:date="2016-09-30T12:26:00Z"/>
        </w:rPr>
      </w:pPr>
    </w:p>
    <w:p w14:paraId="137254FC" w14:textId="77777777" w:rsidR="005008F3" w:rsidDel="00AB0262" w:rsidRDefault="005008F3" w:rsidP="005008F3">
      <w:pPr>
        <w:pStyle w:val="Heading3"/>
        <w:rPr>
          <w:del w:id="909" w:author="Claudiu Zissulescu" w:date="2016-09-30T12:26:00Z"/>
        </w:rPr>
      </w:pPr>
      <w:del w:id="910" w:author="Claudiu Zissulescu" w:date="2016-09-30T12:26:00Z">
        <w:r w:rsidDel="00AB0262">
          <w:delText>Tag_ARC_ISA_code_density</w:delText>
        </w:r>
      </w:del>
    </w:p>
    <w:p w14:paraId="2433007F" w14:textId="77777777" w:rsidR="005008F3" w:rsidDel="00AB0262" w:rsidRDefault="00803E78" w:rsidP="005008F3">
      <w:pPr>
        <w:rPr>
          <w:del w:id="911" w:author="Claudiu Zissulescu" w:date="2016-09-30T12:26:00Z"/>
        </w:rPr>
      </w:pPr>
      <w:del w:id="912" w:author="Claudiu Zissulescu" w:date="2016-09-30T12:26:00Z">
        <w:r w:rsidDel="00AB0262">
          <w:delText>If CPU supports new ARCv2 code density operations. Default on for ARCHS processors.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6BCB371B" w14:textId="77777777" w:rsidTr="00212458">
        <w:trPr>
          <w:cnfStyle w:val="100000000000" w:firstRow="1" w:lastRow="0" w:firstColumn="0" w:lastColumn="0" w:oddVBand="0" w:evenVBand="0" w:oddHBand="0" w:evenHBand="0" w:firstRowFirstColumn="0" w:firstRowLastColumn="0" w:lastRowFirstColumn="0" w:lastRowLastColumn="0"/>
          <w:trHeight w:val="600"/>
          <w:del w:id="913"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6BD69" w14:textId="77777777" w:rsidR="00212458" w:rsidRPr="000C21C9" w:rsidDel="00AB0262" w:rsidRDefault="00212458" w:rsidP="005008F3">
            <w:pPr>
              <w:rPr>
                <w:del w:id="914" w:author="Claudiu Zissulescu" w:date="2016-09-30T12:26:00Z"/>
                <w:rFonts w:ascii="Calibri" w:eastAsia="Times New Roman" w:hAnsi="Calibri" w:cs="Times New Roman"/>
                <w:color w:val="000000"/>
                <w:lang w:eastAsia="en-US"/>
              </w:rPr>
            </w:pPr>
            <w:del w:id="915"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3EBD449B"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16" w:author="Claudiu Zissulescu" w:date="2016-09-30T12:26:00Z"/>
                <w:rFonts w:ascii="Calibri" w:eastAsia="Times New Roman" w:hAnsi="Calibri" w:cs="Times New Roman"/>
                <w:color w:val="000000"/>
                <w:lang w:eastAsia="en-US"/>
              </w:rPr>
            </w:pPr>
            <w:del w:id="917"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7DFDB18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18" w:author="Claudiu Zissulescu" w:date="2016-09-30T12:26:00Z"/>
                <w:rFonts w:ascii="Calibri" w:eastAsia="Times New Roman" w:hAnsi="Calibri" w:cs="Times New Roman"/>
                <w:color w:val="000000"/>
                <w:lang w:eastAsia="en-US"/>
              </w:rPr>
            </w:pPr>
            <w:del w:id="919"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08901289"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920" w:author="Claudiu Zissulescu" w:date="2016-09-30T12:26:00Z"/>
                <w:rFonts w:ascii="Calibri" w:eastAsia="Times New Roman" w:hAnsi="Calibri" w:cs="Times New Roman"/>
                <w:color w:val="000000"/>
                <w:lang w:eastAsia="en-US"/>
              </w:rPr>
            </w:pPr>
            <w:del w:id="921"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1A23D5BB"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22" w:author="Claudiu Zissulescu" w:date="2016-09-30T12:26:00Z"/>
                <w:rFonts w:ascii="Calibri" w:eastAsia="Times New Roman" w:hAnsi="Calibri" w:cs="Times New Roman"/>
                <w:color w:val="000000"/>
                <w:lang w:eastAsia="en-US"/>
              </w:rPr>
            </w:pPr>
            <w:del w:id="923"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4AA38F3A" w14:textId="77777777" w:rsidTr="00212458">
        <w:trPr>
          <w:cnfStyle w:val="000000100000" w:firstRow="0" w:lastRow="0" w:firstColumn="0" w:lastColumn="0" w:oddVBand="0" w:evenVBand="0" w:oddHBand="1" w:evenHBand="0" w:firstRowFirstColumn="0" w:firstRowLastColumn="0" w:lastRowFirstColumn="0" w:lastRowLastColumn="0"/>
          <w:trHeight w:val="300"/>
          <w:del w:id="924"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0DEE48" w14:textId="77777777" w:rsidR="00212458" w:rsidRPr="000C21C9" w:rsidDel="00AB0262" w:rsidRDefault="00212458" w:rsidP="005008F3">
            <w:pPr>
              <w:jc w:val="right"/>
              <w:rPr>
                <w:del w:id="925" w:author="Claudiu Zissulescu" w:date="2016-09-30T12:26:00Z"/>
                <w:rFonts w:ascii="Calibri" w:eastAsia="Times New Roman" w:hAnsi="Calibri" w:cs="Times New Roman"/>
                <w:color w:val="000000"/>
                <w:lang w:eastAsia="en-US"/>
              </w:rPr>
            </w:pPr>
            <w:del w:id="926"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5</w:delText>
              </w:r>
            </w:del>
          </w:p>
        </w:tc>
        <w:tc>
          <w:tcPr>
            <w:tcW w:w="4160" w:type="dxa"/>
            <w:noWrap/>
            <w:hideMark/>
          </w:tcPr>
          <w:p w14:paraId="277B3A84"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27" w:author="Claudiu Zissulescu" w:date="2016-09-30T12:26:00Z"/>
                <w:rFonts w:ascii="Calibri" w:eastAsia="Times New Roman" w:hAnsi="Calibri" w:cs="Times New Roman"/>
                <w:color w:val="000000"/>
                <w:lang w:eastAsia="en-US"/>
              </w:rPr>
            </w:pPr>
            <w:del w:id="928"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code_density</w:delText>
              </w:r>
            </w:del>
          </w:p>
        </w:tc>
        <w:tc>
          <w:tcPr>
            <w:tcW w:w="1300" w:type="dxa"/>
            <w:noWrap/>
            <w:hideMark/>
          </w:tcPr>
          <w:p w14:paraId="3D80A542"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29" w:author="Claudiu Zissulescu" w:date="2016-09-30T12:26:00Z"/>
                <w:rFonts w:ascii="Calibri" w:eastAsia="Times New Roman" w:hAnsi="Calibri" w:cs="Times New Roman"/>
                <w:color w:val="000000"/>
                <w:lang w:eastAsia="en-US"/>
              </w:rPr>
            </w:pPr>
            <w:del w:id="930"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0B509D83"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931" w:author="Claudiu Zissulescu" w:date="2016-09-30T12:26:00Z"/>
                <w:rFonts w:ascii="Calibri" w:eastAsia="Times New Roman" w:hAnsi="Calibri" w:cs="Times New Roman"/>
                <w:color w:val="000000"/>
                <w:lang w:eastAsia="en-US"/>
              </w:rPr>
            </w:pPr>
            <w:del w:id="932"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2EB75779"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33" w:author="Claudiu Zissulescu" w:date="2016-09-30T12:26:00Z"/>
                <w:rFonts w:ascii="Calibri" w:eastAsia="Times New Roman" w:hAnsi="Calibri" w:cs="Times New Roman"/>
                <w:color w:val="000000"/>
                <w:lang w:eastAsia="en-US"/>
              </w:rPr>
            </w:pPr>
            <w:del w:id="934"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391EB291" w14:textId="77777777" w:rsidTr="00212458">
        <w:trPr>
          <w:trHeight w:val="300"/>
          <w:del w:id="935"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BA8ED7" w14:textId="77777777" w:rsidR="00212458" w:rsidRPr="000C21C9" w:rsidDel="00AB0262" w:rsidRDefault="00212458" w:rsidP="005008F3">
            <w:pPr>
              <w:rPr>
                <w:del w:id="936" w:author="Claudiu Zissulescu" w:date="2016-09-30T12:26:00Z"/>
                <w:rFonts w:ascii="Times New Roman" w:eastAsia="Times New Roman" w:hAnsi="Times New Roman" w:cs="Times New Roman"/>
                <w:sz w:val="20"/>
                <w:szCs w:val="20"/>
                <w:lang w:eastAsia="en-US"/>
              </w:rPr>
            </w:pPr>
          </w:p>
        </w:tc>
        <w:tc>
          <w:tcPr>
            <w:tcW w:w="4160" w:type="dxa"/>
            <w:noWrap/>
            <w:hideMark/>
          </w:tcPr>
          <w:p w14:paraId="3306C81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37" w:author="Claudiu Zissulescu" w:date="2016-09-30T12:26:00Z"/>
                <w:rFonts w:ascii="Times New Roman" w:eastAsia="Times New Roman" w:hAnsi="Times New Roman" w:cs="Times New Roman"/>
                <w:sz w:val="20"/>
                <w:szCs w:val="20"/>
                <w:lang w:eastAsia="en-US"/>
              </w:rPr>
            </w:pPr>
          </w:p>
        </w:tc>
        <w:tc>
          <w:tcPr>
            <w:tcW w:w="1300" w:type="dxa"/>
            <w:noWrap/>
            <w:hideMark/>
          </w:tcPr>
          <w:p w14:paraId="2636E91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38" w:author="Claudiu Zissulescu" w:date="2016-09-30T12:26:00Z"/>
                <w:rFonts w:ascii="Times New Roman" w:eastAsia="Times New Roman" w:hAnsi="Times New Roman" w:cs="Times New Roman"/>
                <w:sz w:val="20"/>
                <w:szCs w:val="20"/>
                <w:lang w:eastAsia="en-US"/>
              </w:rPr>
            </w:pPr>
          </w:p>
        </w:tc>
        <w:tc>
          <w:tcPr>
            <w:tcW w:w="969" w:type="dxa"/>
            <w:noWrap/>
            <w:hideMark/>
          </w:tcPr>
          <w:p w14:paraId="239986FA"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939" w:author="Claudiu Zissulescu" w:date="2016-09-30T12:26:00Z"/>
                <w:rFonts w:ascii="Calibri" w:eastAsia="Times New Roman" w:hAnsi="Calibri" w:cs="Times New Roman"/>
                <w:color w:val="000000"/>
                <w:lang w:eastAsia="en-US"/>
              </w:rPr>
            </w:pPr>
            <w:del w:id="940"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53DBFA50"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41" w:author="Claudiu Zissulescu" w:date="2016-09-30T12:26:00Z"/>
                <w:rFonts w:ascii="Calibri" w:eastAsia="Times New Roman" w:hAnsi="Calibri" w:cs="Times New Roman"/>
                <w:color w:val="000000"/>
                <w:lang w:eastAsia="en-US"/>
              </w:rPr>
            </w:pPr>
            <w:del w:id="942" w:author="Claudiu Zissulescu" w:date="2016-09-30T12:26:00Z">
              <w:r w:rsidDel="00AB0262">
                <w:rPr>
                  <w:rFonts w:ascii="Calibri" w:eastAsia="Times New Roman" w:hAnsi="Calibri" w:cs="Times New Roman"/>
                  <w:color w:val="000000"/>
                  <w:lang w:eastAsia="en-US"/>
                </w:rPr>
                <w:delText>Reserved</w:delText>
              </w:r>
            </w:del>
          </w:p>
        </w:tc>
      </w:tr>
      <w:tr w:rsidR="00212458" w:rsidRPr="000C21C9" w:rsidDel="00AB0262" w14:paraId="02850ABC" w14:textId="77777777" w:rsidTr="00212458">
        <w:trPr>
          <w:cnfStyle w:val="000000100000" w:firstRow="0" w:lastRow="0" w:firstColumn="0" w:lastColumn="0" w:oddVBand="0" w:evenVBand="0" w:oddHBand="1" w:evenHBand="0" w:firstRowFirstColumn="0" w:firstRowLastColumn="0" w:lastRowFirstColumn="0" w:lastRowLastColumn="0"/>
          <w:trHeight w:val="300"/>
          <w:del w:id="943"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69B546E8" w14:textId="77777777" w:rsidR="00212458" w:rsidRPr="000C21C9" w:rsidDel="00AB0262" w:rsidRDefault="00212458" w:rsidP="005008F3">
            <w:pPr>
              <w:rPr>
                <w:del w:id="944" w:author="Claudiu Zissulescu" w:date="2016-09-30T12:26:00Z"/>
                <w:rFonts w:ascii="Times New Roman" w:eastAsia="Times New Roman" w:hAnsi="Times New Roman" w:cs="Times New Roman"/>
                <w:sz w:val="20"/>
                <w:szCs w:val="20"/>
                <w:lang w:eastAsia="en-US"/>
              </w:rPr>
            </w:pPr>
          </w:p>
        </w:tc>
        <w:tc>
          <w:tcPr>
            <w:tcW w:w="4160" w:type="dxa"/>
            <w:noWrap/>
          </w:tcPr>
          <w:p w14:paraId="6A6E1123"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45" w:author="Claudiu Zissulescu" w:date="2016-09-30T12:26:00Z"/>
                <w:rFonts w:ascii="Times New Roman" w:eastAsia="Times New Roman" w:hAnsi="Times New Roman" w:cs="Times New Roman"/>
                <w:sz w:val="20"/>
                <w:szCs w:val="20"/>
                <w:lang w:eastAsia="en-US"/>
              </w:rPr>
            </w:pPr>
          </w:p>
        </w:tc>
        <w:tc>
          <w:tcPr>
            <w:tcW w:w="1300" w:type="dxa"/>
            <w:noWrap/>
          </w:tcPr>
          <w:p w14:paraId="1B946A4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46" w:author="Claudiu Zissulescu" w:date="2016-09-30T12:26:00Z"/>
                <w:rFonts w:ascii="Times New Roman" w:eastAsia="Times New Roman" w:hAnsi="Times New Roman" w:cs="Times New Roman"/>
                <w:sz w:val="20"/>
                <w:szCs w:val="20"/>
                <w:lang w:eastAsia="en-US"/>
              </w:rPr>
            </w:pPr>
          </w:p>
        </w:tc>
        <w:tc>
          <w:tcPr>
            <w:tcW w:w="969" w:type="dxa"/>
            <w:noWrap/>
          </w:tcPr>
          <w:p w14:paraId="27BDAAE4"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947" w:author="Claudiu Zissulescu" w:date="2016-09-30T12:26:00Z"/>
                <w:rFonts w:ascii="Calibri" w:eastAsia="Times New Roman" w:hAnsi="Calibri" w:cs="Times New Roman"/>
                <w:color w:val="000000"/>
                <w:lang w:eastAsia="en-US"/>
              </w:rPr>
            </w:pPr>
            <w:del w:id="948"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3251ADCB"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949" w:author="Claudiu Zissulescu" w:date="2016-09-30T12:26:00Z"/>
                <w:rFonts w:ascii="Calibri" w:eastAsia="Times New Roman" w:hAnsi="Calibri" w:cs="Times New Roman"/>
                <w:color w:val="000000"/>
                <w:lang w:eastAsia="en-US"/>
              </w:rPr>
            </w:pPr>
            <w:del w:id="950" w:author="Claudiu Zissulescu" w:date="2016-09-30T12:26:00Z">
              <w:r w:rsidDel="00AB0262">
                <w:rPr>
                  <w:rFonts w:ascii="Calibri" w:eastAsia="Times New Roman" w:hAnsi="Calibri" w:cs="Times New Roman"/>
                  <w:color w:val="000000"/>
                  <w:lang w:eastAsia="en-US"/>
                </w:rPr>
                <w:delText>Code-density v2 present</w:delText>
              </w:r>
            </w:del>
          </w:p>
        </w:tc>
      </w:tr>
    </w:tbl>
    <w:p w14:paraId="44F9746F" w14:textId="77777777" w:rsidR="005008F3" w:rsidDel="00AB0262" w:rsidRDefault="005008F3" w:rsidP="005008F3">
      <w:pPr>
        <w:rPr>
          <w:del w:id="951" w:author="Claudiu Zissulescu" w:date="2016-09-30T12:26:00Z"/>
        </w:rPr>
      </w:pPr>
    </w:p>
    <w:p w14:paraId="30F4B1A0" w14:textId="77777777" w:rsidR="005008F3" w:rsidDel="00AB0262" w:rsidRDefault="005008F3" w:rsidP="005008F3">
      <w:pPr>
        <w:pStyle w:val="Heading3"/>
        <w:rPr>
          <w:del w:id="952" w:author="Claudiu Zissulescu" w:date="2016-09-30T12:26:00Z"/>
        </w:rPr>
      </w:pPr>
      <w:del w:id="953" w:author="Claudiu Zissulescu" w:date="2016-09-30T12:26:00Z">
        <w:r w:rsidDel="00AB0262">
          <w:delText>Tag_ARC_ISA_div_rem</w:delText>
        </w:r>
      </w:del>
    </w:p>
    <w:p w14:paraId="364F15CD" w14:textId="77777777" w:rsidR="005008F3" w:rsidDel="00AB0262" w:rsidRDefault="00803E78" w:rsidP="005008F3">
      <w:pPr>
        <w:rPr>
          <w:del w:id="954" w:author="Claudiu Zissulescu" w:date="2016-09-30T12:26:00Z"/>
        </w:rPr>
      </w:pPr>
      <w:del w:id="955" w:author="Claudiu Zissulescu" w:date="2016-09-30T12:26:00Z">
        <w:r w:rsidDel="00AB0262">
          <w:delText>If CPU supports DIV/REM instructions.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1595195B" w14:textId="77777777" w:rsidTr="00212458">
        <w:trPr>
          <w:cnfStyle w:val="100000000000" w:firstRow="1" w:lastRow="0" w:firstColumn="0" w:lastColumn="0" w:oddVBand="0" w:evenVBand="0" w:oddHBand="0" w:evenHBand="0" w:firstRowFirstColumn="0" w:firstRowLastColumn="0" w:lastRowFirstColumn="0" w:lastRowLastColumn="0"/>
          <w:trHeight w:val="600"/>
          <w:del w:id="956"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0428AD" w14:textId="77777777" w:rsidR="00212458" w:rsidRPr="000C21C9" w:rsidDel="00AB0262" w:rsidRDefault="00212458" w:rsidP="005008F3">
            <w:pPr>
              <w:rPr>
                <w:del w:id="957" w:author="Claudiu Zissulescu" w:date="2016-09-30T12:26:00Z"/>
                <w:rFonts w:ascii="Calibri" w:eastAsia="Times New Roman" w:hAnsi="Calibri" w:cs="Times New Roman"/>
                <w:color w:val="000000"/>
                <w:lang w:eastAsia="en-US"/>
              </w:rPr>
            </w:pPr>
            <w:del w:id="958"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2199281A"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59" w:author="Claudiu Zissulescu" w:date="2016-09-30T12:26:00Z"/>
                <w:rFonts w:ascii="Calibri" w:eastAsia="Times New Roman" w:hAnsi="Calibri" w:cs="Times New Roman"/>
                <w:color w:val="000000"/>
                <w:lang w:eastAsia="en-US"/>
              </w:rPr>
            </w:pPr>
            <w:del w:id="960"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BA42A37"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61" w:author="Claudiu Zissulescu" w:date="2016-09-30T12:26:00Z"/>
                <w:rFonts w:ascii="Calibri" w:eastAsia="Times New Roman" w:hAnsi="Calibri" w:cs="Times New Roman"/>
                <w:color w:val="000000"/>
                <w:lang w:eastAsia="en-US"/>
              </w:rPr>
            </w:pPr>
            <w:del w:id="962"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33F43F5F"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963" w:author="Claudiu Zissulescu" w:date="2016-09-30T12:26:00Z"/>
                <w:rFonts w:ascii="Calibri" w:eastAsia="Times New Roman" w:hAnsi="Calibri" w:cs="Times New Roman"/>
                <w:color w:val="000000"/>
                <w:lang w:eastAsia="en-US"/>
              </w:rPr>
            </w:pPr>
            <w:del w:id="964"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3C2FEC9D"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65" w:author="Claudiu Zissulescu" w:date="2016-09-30T12:26:00Z"/>
                <w:rFonts w:ascii="Calibri" w:eastAsia="Times New Roman" w:hAnsi="Calibri" w:cs="Times New Roman"/>
                <w:color w:val="000000"/>
                <w:lang w:eastAsia="en-US"/>
              </w:rPr>
            </w:pPr>
            <w:del w:id="966"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566992DC" w14:textId="77777777" w:rsidTr="00212458">
        <w:trPr>
          <w:cnfStyle w:val="000000100000" w:firstRow="0" w:lastRow="0" w:firstColumn="0" w:lastColumn="0" w:oddVBand="0" w:evenVBand="0" w:oddHBand="1" w:evenHBand="0" w:firstRowFirstColumn="0" w:firstRowLastColumn="0" w:lastRowFirstColumn="0" w:lastRowLastColumn="0"/>
          <w:trHeight w:val="300"/>
          <w:del w:id="96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FA7521" w14:textId="77777777" w:rsidR="00212458" w:rsidRPr="000C21C9" w:rsidDel="00AB0262" w:rsidRDefault="00212458" w:rsidP="005008F3">
            <w:pPr>
              <w:jc w:val="right"/>
              <w:rPr>
                <w:del w:id="968" w:author="Claudiu Zissulescu" w:date="2016-09-30T12:26:00Z"/>
                <w:rFonts w:ascii="Calibri" w:eastAsia="Times New Roman" w:hAnsi="Calibri" w:cs="Times New Roman"/>
                <w:color w:val="000000"/>
                <w:lang w:eastAsia="en-US"/>
              </w:rPr>
            </w:pPr>
            <w:del w:id="969"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6</w:delText>
              </w:r>
            </w:del>
          </w:p>
        </w:tc>
        <w:tc>
          <w:tcPr>
            <w:tcW w:w="4160" w:type="dxa"/>
            <w:noWrap/>
            <w:hideMark/>
          </w:tcPr>
          <w:p w14:paraId="0A6C27E4"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70" w:author="Claudiu Zissulescu" w:date="2016-09-30T12:26:00Z"/>
                <w:rFonts w:ascii="Calibri" w:eastAsia="Times New Roman" w:hAnsi="Calibri" w:cs="Times New Roman"/>
                <w:color w:val="000000"/>
                <w:lang w:eastAsia="en-US"/>
              </w:rPr>
            </w:pPr>
            <w:del w:id="971"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div_rem</w:delText>
              </w:r>
            </w:del>
          </w:p>
        </w:tc>
        <w:tc>
          <w:tcPr>
            <w:tcW w:w="1300" w:type="dxa"/>
            <w:noWrap/>
            <w:hideMark/>
          </w:tcPr>
          <w:p w14:paraId="72431271"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72" w:author="Claudiu Zissulescu" w:date="2016-09-30T12:26:00Z"/>
                <w:rFonts w:ascii="Calibri" w:eastAsia="Times New Roman" w:hAnsi="Calibri" w:cs="Times New Roman"/>
                <w:color w:val="000000"/>
                <w:lang w:eastAsia="en-US"/>
              </w:rPr>
            </w:pPr>
            <w:del w:id="973"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1227773C"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974" w:author="Claudiu Zissulescu" w:date="2016-09-30T12:26:00Z"/>
                <w:rFonts w:ascii="Calibri" w:eastAsia="Times New Roman" w:hAnsi="Calibri" w:cs="Times New Roman"/>
                <w:color w:val="000000"/>
                <w:lang w:eastAsia="en-US"/>
              </w:rPr>
            </w:pPr>
            <w:del w:id="975"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0F15E7C8"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976" w:author="Claudiu Zissulescu" w:date="2016-09-30T12:26:00Z"/>
                <w:rFonts w:ascii="Calibri" w:eastAsia="Times New Roman" w:hAnsi="Calibri" w:cs="Times New Roman"/>
                <w:color w:val="000000"/>
                <w:lang w:eastAsia="en-US"/>
              </w:rPr>
            </w:pPr>
            <w:del w:id="977"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1F6EF9EF" w14:textId="77777777" w:rsidTr="00212458">
        <w:trPr>
          <w:trHeight w:val="300"/>
          <w:del w:id="97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33EC66" w14:textId="77777777" w:rsidR="00212458" w:rsidRPr="000C21C9" w:rsidDel="00AB0262" w:rsidRDefault="00212458" w:rsidP="005008F3">
            <w:pPr>
              <w:rPr>
                <w:del w:id="979" w:author="Claudiu Zissulescu" w:date="2016-09-30T12:26:00Z"/>
                <w:rFonts w:ascii="Times New Roman" w:eastAsia="Times New Roman" w:hAnsi="Times New Roman" w:cs="Times New Roman"/>
                <w:sz w:val="20"/>
                <w:szCs w:val="20"/>
                <w:lang w:eastAsia="en-US"/>
              </w:rPr>
            </w:pPr>
          </w:p>
        </w:tc>
        <w:tc>
          <w:tcPr>
            <w:tcW w:w="4160" w:type="dxa"/>
            <w:noWrap/>
            <w:hideMark/>
          </w:tcPr>
          <w:p w14:paraId="0200BCCE"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80" w:author="Claudiu Zissulescu" w:date="2016-09-30T12:26:00Z"/>
                <w:rFonts w:ascii="Times New Roman" w:eastAsia="Times New Roman" w:hAnsi="Times New Roman" w:cs="Times New Roman"/>
                <w:sz w:val="20"/>
                <w:szCs w:val="20"/>
                <w:lang w:eastAsia="en-US"/>
              </w:rPr>
            </w:pPr>
          </w:p>
        </w:tc>
        <w:tc>
          <w:tcPr>
            <w:tcW w:w="1300" w:type="dxa"/>
            <w:noWrap/>
            <w:hideMark/>
          </w:tcPr>
          <w:p w14:paraId="7157E3B4"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81" w:author="Claudiu Zissulescu" w:date="2016-09-30T12:26:00Z"/>
                <w:rFonts w:ascii="Times New Roman" w:eastAsia="Times New Roman" w:hAnsi="Times New Roman" w:cs="Times New Roman"/>
                <w:sz w:val="20"/>
                <w:szCs w:val="20"/>
                <w:lang w:eastAsia="en-US"/>
              </w:rPr>
            </w:pPr>
          </w:p>
        </w:tc>
        <w:tc>
          <w:tcPr>
            <w:tcW w:w="969" w:type="dxa"/>
            <w:noWrap/>
            <w:hideMark/>
          </w:tcPr>
          <w:p w14:paraId="53C76B6D"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982" w:author="Claudiu Zissulescu" w:date="2016-09-30T12:26:00Z"/>
                <w:rFonts w:ascii="Calibri" w:eastAsia="Times New Roman" w:hAnsi="Calibri" w:cs="Times New Roman"/>
                <w:color w:val="000000"/>
                <w:lang w:eastAsia="en-US"/>
              </w:rPr>
            </w:pPr>
            <w:del w:id="983"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247108E5"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984" w:author="Claudiu Zissulescu" w:date="2016-09-30T12:26:00Z"/>
                <w:rFonts w:ascii="Calibri" w:eastAsia="Times New Roman" w:hAnsi="Calibri" w:cs="Times New Roman"/>
                <w:color w:val="000000"/>
                <w:lang w:eastAsia="en-US"/>
              </w:rPr>
            </w:pPr>
            <w:del w:id="985" w:author="Claudiu Zissulescu" w:date="2016-09-30T12:26:00Z">
              <w:r w:rsidRPr="000C21C9" w:rsidDel="00AB0262">
                <w:rPr>
                  <w:rFonts w:ascii="Calibri" w:eastAsia="Times New Roman" w:hAnsi="Calibri" w:cs="Times New Roman"/>
                  <w:color w:val="000000"/>
                  <w:lang w:eastAsia="en-US"/>
                </w:rPr>
                <w:delText>Present</w:delText>
              </w:r>
            </w:del>
          </w:p>
        </w:tc>
      </w:tr>
    </w:tbl>
    <w:p w14:paraId="7F76F6E6" w14:textId="77777777" w:rsidR="005008F3" w:rsidDel="00AB0262" w:rsidRDefault="005008F3" w:rsidP="005008F3">
      <w:pPr>
        <w:rPr>
          <w:del w:id="986" w:author="Claudiu Zissulescu" w:date="2016-09-30T12:26:00Z"/>
        </w:rPr>
      </w:pPr>
    </w:p>
    <w:p w14:paraId="11EAD4C9" w14:textId="77777777" w:rsidR="005008F3" w:rsidDel="00AB0262" w:rsidRDefault="005008F3" w:rsidP="005008F3">
      <w:pPr>
        <w:pStyle w:val="Heading3"/>
        <w:rPr>
          <w:del w:id="987" w:author="Claudiu Zissulescu" w:date="2016-09-30T12:26:00Z"/>
        </w:rPr>
      </w:pPr>
      <w:del w:id="988" w:author="Claudiu Zissulescu" w:date="2016-09-30T12:26:00Z">
        <w:r w:rsidDel="00AB0262">
          <w:delText>Tag_ARC_ISA_fpu</w:delText>
        </w:r>
      </w:del>
    </w:p>
    <w:p w14:paraId="78F1E6FA" w14:textId="77777777" w:rsidR="005008F3" w:rsidDel="00AB0262" w:rsidRDefault="00803E78" w:rsidP="005008F3">
      <w:pPr>
        <w:rPr>
          <w:del w:id="989" w:author="Claudiu Zissulescu" w:date="2016-09-30T12:26:00Z"/>
        </w:rPr>
      </w:pPr>
      <w:del w:id="990" w:author="Claudiu Zissulescu" w:date="2016-09-30T12:26:00Z">
        <w:r w:rsidDel="00AB0262">
          <w:delText>If CPU supports IEEE FPU instructions.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74164B91" w14:textId="77777777" w:rsidTr="00212458">
        <w:trPr>
          <w:cnfStyle w:val="100000000000" w:firstRow="1" w:lastRow="0" w:firstColumn="0" w:lastColumn="0" w:oddVBand="0" w:evenVBand="0" w:oddHBand="0" w:evenHBand="0" w:firstRowFirstColumn="0" w:firstRowLastColumn="0" w:lastRowFirstColumn="0" w:lastRowLastColumn="0"/>
          <w:trHeight w:val="600"/>
          <w:del w:id="99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36FB5B" w14:textId="77777777" w:rsidR="00212458" w:rsidRPr="000C21C9" w:rsidDel="00AB0262" w:rsidRDefault="00212458" w:rsidP="005008F3">
            <w:pPr>
              <w:rPr>
                <w:del w:id="992" w:author="Claudiu Zissulescu" w:date="2016-09-30T12:26:00Z"/>
                <w:rFonts w:ascii="Calibri" w:eastAsia="Times New Roman" w:hAnsi="Calibri" w:cs="Times New Roman"/>
                <w:color w:val="000000"/>
                <w:lang w:eastAsia="en-US"/>
              </w:rPr>
            </w:pPr>
            <w:del w:id="993"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1F55B9B0"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94" w:author="Claudiu Zissulescu" w:date="2016-09-30T12:26:00Z"/>
                <w:rFonts w:ascii="Calibri" w:eastAsia="Times New Roman" w:hAnsi="Calibri" w:cs="Times New Roman"/>
                <w:color w:val="000000"/>
                <w:lang w:eastAsia="en-US"/>
              </w:rPr>
            </w:pPr>
            <w:del w:id="995"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36C15082"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996" w:author="Claudiu Zissulescu" w:date="2016-09-30T12:26:00Z"/>
                <w:rFonts w:ascii="Calibri" w:eastAsia="Times New Roman" w:hAnsi="Calibri" w:cs="Times New Roman"/>
                <w:color w:val="000000"/>
                <w:lang w:eastAsia="en-US"/>
              </w:rPr>
            </w:pPr>
            <w:del w:id="997"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313A4E37"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998" w:author="Claudiu Zissulescu" w:date="2016-09-30T12:26:00Z"/>
                <w:rFonts w:ascii="Calibri" w:eastAsia="Times New Roman" w:hAnsi="Calibri" w:cs="Times New Roman"/>
                <w:color w:val="000000"/>
                <w:lang w:eastAsia="en-US"/>
              </w:rPr>
            </w:pPr>
            <w:del w:id="999"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24D7564B"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1000" w:author="Claudiu Zissulescu" w:date="2016-09-30T12:26:00Z"/>
                <w:rFonts w:ascii="Calibri" w:eastAsia="Times New Roman" w:hAnsi="Calibri" w:cs="Times New Roman"/>
                <w:color w:val="000000"/>
                <w:lang w:eastAsia="en-US"/>
              </w:rPr>
            </w:pPr>
            <w:del w:id="1001"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5AE6BB25" w14:textId="77777777" w:rsidTr="00212458">
        <w:trPr>
          <w:cnfStyle w:val="000000100000" w:firstRow="0" w:lastRow="0" w:firstColumn="0" w:lastColumn="0" w:oddVBand="0" w:evenVBand="0" w:oddHBand="1" w:evenHBand="0" w:firstRowFirstColumn="0" w:firstRowLastColumn="0" w:lastRowFirstColumn="0" w:lastRowLastColumn="0"/>
          <w:trHeight w:val="300"/>
          <w:del w:id="100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DEF17" w14:textId="77777777" w:rsidR="00212458" w:rsidRPr="000C21C9" w:rsidDel="00AB0262" w:rsidRDefault="00212458" w:rsidP="005008F3">
            <w:pPr>
              <w:jc w:val="right"/>
              <w:rPr>
                <w:del w:id="1003" w:author="Claudiu Zissulescu" w:date="2016-09-30T12:26:00Z"/>
                <w:rFonts w:ascii="Calibri" w:eastAsia="Times New Roman" w:hAnsi="Calibri" w:cs="Times New Roman"/>
                <w:color w:val="000000"/>
                <w:lang w:eastAsia="en-US"/>
              </w:rPr>
            </w:pPr>
            <w:del w:id="1004"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7</w:delText>
              </w:r>
            </w:del>
          </w:p>
        </w:tc>
        <w:tc>
          <w:tcPr>
            <w:tcW w:w="4160" w:type="dxa"/>
            <w:noWrap/>
            <w:hideMark/>
          </w:tcPr>
          <w:p w14:paraId="2CAA111C"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05" w:author="Claudiu Zissulescu" w:date="2016-09-30T12:26:00Z"/>
                <w:rFonts w:ascii="Calibri" w:eastAsia="Times New Roman" w:hAnsi="Calibri" w:cs="Times New Roman"/>
                <w:color w:val="000000"/>
                <w:lang w:eastAsia="en-US"/>
              </w:rPr>
            </w:pPr>
            <w:del w:id="1006"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fpu</w:delText>
              </w:r>
            </w:del>
          </w:p>
        </w:tc>
        <w:tc>
          <w:tcPr>
            <w:tcW w:w="1300" w:type="dxa"/>
            <w:noWrap/>
            <w:hideMark/>
          </w:tcPr>
          <w:p w14:paraId="135F2B27"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07" w:author="Claudiu Zissulescu" w:date="2016-09-30T12:26:00Z"/>
                <w:rFonts w:ascii="Calibri" w:eastAsia="Times New Roman" w:hAnsi="Calibri" w:cs="Times New Roman"/>
                <w:color w:val="000000"/>
                <w:lang w:eastAsia="en-US"/>
              </w:rPr>
            </w:pPr>
            <w:del w:id="1008"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450731B0"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1009" w:author="Claudiu Zissulescu" w:date="2016-09-30T12:26:00Z"/>
                <w:rFonts w:ascii="Calibri" w:eastAsia="Times New Roman" w:hAnsi="Calibri" w:cs="Times New Roman"/>
                <w:color w:val="000000"/>
                <w:lang w:eastAsia="en-US"/>
              </w:rPr>
            </w:pPr>
            <w:del w:id="1010"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400A017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11" w:author="Claudiu Zissulescu" w:date="2016-09-30T12:26:00Z"/>
                <w:rFonts w:ascii="Calibri" w:eastAsia="Times New Roman" w:hAnsi="Calibri" w:cs="Times New Roman"/>
                <w:color w:val="000000"/>
                <w:lang w:eastAsia="en-US"/>
              </w:rPr>
            </w:pPr>
            <w:del w:id="1012"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24040F10" w14:textId="77777777" w:rsidTr="00212458">
        <w:trPr>
          <w:trHeight w:val="300"/>
          <w:del w:id="1013"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A66BE2" w14:textId="77777777" w:rsidR="00212458" w:rsidRPr="000C21C9" w:rsidDel="00AB0262" w:rsidRDefault="00212458" w:rsidP="005008F3">
            <w:pPr>
              <w:rPr>
                <w:del w:id="1014" w:author="Claudiu Zissulescu" w:date="2016-09-30T12:26:00Z"/>
                <w:rFonts w:ascii="Times New Roman" w:eastAsia="Times New Roman" w:hAnsi="Times New Roman" w:cs="Times New Roman"/>
                <w:sz w:val="20"/>
                <w:szCs w:val="20"/>
                <w:lang w:eastAsia="en-US"/>
              </w:rPr>
            </w:pPr>
          </w:p>
        </w:tc>
        <w:tc>
          <w:tcPr>
            <w:tcW w:w="4160" w:type="dxa"/>
            <w:noWrap/>
            <w:hideMark/>
          </w:tcPr>
          <w:p w14:paraId="6B85971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15" w:author="Claudiu Zissulescu" w:date="2016-09-30T12:26:00Z"/>
                <w:rFonts w:ascii="Times New Roman" w:eastAsia="Times New Roman" w:hAnsi="Times New Roman" w:cs="Times New Roman"/>
                <w:sz w:val="20"/>
                <w:szCs w:val="20"/>
                <w:lang w:eastAsia="en-US"/>
              </w:rPr>
            </w:pPr>
          </w:p>
        </w:tc>
        <w:tc>
          <w:tcPr>
            <w:tcW w:w="1300" w:type="dxa"/>
            <w:noWrap/>
            <w:hideMark/>
          </w:tcPr>
          <w:p w14:paraId="7F022CF6"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16" w:author="Claudiu Zissulescu" w:date="2016-09-30T12:26:00Z"/>
                <w:rFonts w:ascii="Times New Roman" w:eastAsia="Times New Roman" w:hAnsi="Times New Roman" w:cs="Times New Roman"/>
                <w:sz w:val="20"/>
                <w:szCs w:val="20"/>
                <w:lang w:eastAsia="en-US"/>
              </w:rPr>
            </w:pPr>
          </w:p>
        </w:tc>
        <w:tc>
          <w:tcPr>
            <w:tcW w:w="969" w:type="dxa"/>
            <w:noWrap/>
            <w:hideMark/>
          </w:tcPr>
          <w:p w14:paraId="1183D0E2"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1017" w:author="Claudiu Zissulescu" w:date="2016-09-30T12:26:00Z"/>
                <w:rFonts w:ascii="Calibri" w:eastAsia="Times New Roman" w:hAnsi="Calibri" w:cs="Times New Roman"/>
                <w:color w:val="000000"/>
                <w:lang w:eastAsia="en-US"/>
              </w:rPr>
            </w:pPr>
            <w:del w:id="1018"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08F116C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19" w:author="Claudiu Zissulescu" w:date="2016-09-30T12:26:00Z"/>
                <w:rFonts w:ascii="Calibri" w:eastAsia="Times New Roman" w:hAnsi="Calibri" w:cs="Times New Roman"/>
                <w:color w:val="000000"/>
                <w:lang w:eastAsia="en-US"/>
              </w:rPr>
            </w:pPr>
            <w:del w:id="1020" w:author="Claudiu Zissulescu" w:date="2016-09-30T12:26:00Z">
              <w:r w:rsidDel="00AB0262">
                <w:rPr>
                  <w:rFonts w:ascii="Calibri" w:eastAsia="Times New Roman" w:hAnsi="Calibri" w:cs="Times New Roman"/>
                  <w:color w:val="000000"/>
                  <w:lang w:eastAsia="en-US"/>
                </w:rPr>
                <w:delText>Single precision</w:delText>
              </w:r>
            </w:del>
          </w:p>
        </w:tc>
      </w:tr>
      <w:tr w:rsidR="00212458" w:rsidRPr="000C21C9" w:rsidDel="00AB0262" w14:paraId="4443559F" w14:textId="77777777" w:rsidTr="00212458">
        <w:trPr>
          <w:cnfStyle w:val="000000100000" w:firstRow="0" w:lastRow="0" w:firstColumn="0" w:lastColumn="0" w:oddVBand="0" w:evenVBand="0" w:oddHBand="1" w:evenHBand="0" w:firstRowFirstColumn="0" w:firstRowLastColumn="0" w:lastRowFirstColumn="0" w:lastRowLastColumn="0"/>
          <w:trHeight w:val="300"/>
          <w:del w:id="102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4AC29DD2" w14:textId="77777777" w:rsidR="00212458" w:rsidRPr="000C21C9" w:rsidDel="00AB0262" w:rsidRDefault="00212458" w:rsidP="005008F3">
            <w:pPr>
              <w:rPr>
                <w:del w:id="1022" w:author="Claudiu Zissulescu" w:date="2016-09-30T12:26:00Z"/>
                <w:rFonts w:ascii="Times New Roman" w:eastAsia="Times New Roman" w:hAnsi="Times New Roman" w:cs="Times New Roman"/>
                <w:sz w:val="20"/>
                <w:szCs w:val="20"/>
                <w:lang w:eastAsia="en-US"/>
              </w:rPr>
            </w:pPr>
          </w:p>
        </w:tc>
        <w:tc>
          <w:tcPr>
            <w:tcW w:w="4160" w:type="dxa"/>
            <w:noWrap/>
          </w:tcPr>
          <w:p w14:paraId="272D664B"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23" w:author="Claudiu Zissulescu" w:date="2016-09-30T12:26:00Z"/>
                <w:rFonts w:ascii="Times New Roman" w:eastAsia="Times New Roman" w:hAnsi="Times New Roman" w:cs="Times New Roman"/>
                <w:sz w:val="20"/>
                <w:szCs w:val="20"/>
                <w:lang w:eastAsia="en-US"/>
              </w:rPr>
            </w:pPr>
          </w:p>
        </w:tc>
        <w:tc>
          <w:tcPr>
            <w:tcW w:w="1300" w:type="dxa"/>
            <w:noWrap/>
          </w:tcPr>
          <w:p w14:paraId="13BA1F6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24" w:author="Claudiu Zissulescu" w:date="2016-09-30T12:26:00Z"/>
                <w:rFonts w:ascii="Times New Roman" w:eastAsia="Times New Roman" w:hAnsi="Times New Roman" w:cs="Times New Roman"/>
                <w:sz w:val="20"/>
                <w:szCs w:val="20"/>
                <w:lang w:eastAsia="en-US"/>
              </w:rPr>
            </w:pPr>
          </w:p>
        </w:tc>
        <w:tc>
          <w:tcPr>
            <w:tcW w:w="969" w:type="dxa"/>
            <w:noWrap/>
          </w:tcPr>
          <w:p w14:paraId="6653187E"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1025" w:author="Claudiu Zissulescu" w:date="2016-09-30T12:26:00Z"/>
                <w:rFonts w:ascii="Calibri" w:eastAsia="Times New Roman" w:hAnsi="Calibri" w:cs="Times New Roman"/>
                <w:color w:val="000000"/>
                <w:lang w:eastAsia="en-US"/>
              </w:rPr>
            </w:pPr>
            <w:del w:id="1026"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1CDF7976"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27" w:author="Claudiu Zissulescu" w:date="2016-09-30T12:26:00Z"/>
                <w:rFonts w:ascii="Calibri" w:eastAsia="Times New Roman" w:hAnsi="Calibri" w:cs="Times New Roman"/>
                <w:color w:val="000000"/>
                <w:lang w:eastAsia="en-US"/>
              </w:rPr>
            </w:pPr>
            <w:del w:id="1028" w:author="Claudiu Zissulescu" w:date="2016-09-30T12:26:00Z">
              <w:r w:rsidDel="00AB0262">
                <w:rPr>
                  <w:rFonts w:ascii="Calibri" w:eastAsia="Times New Roman" w:hAnsi="Calibri" w:cs="Times New Roman"/>
                  <w:color w:val="000000"/>
                  <w:lang w:eastAsia="en-US"/>
                </w:rPr>
                <w:delText>Double precision</w:delText>
              </w:r>
            </w:del>
          </w:p>
        </w:tc>
      </w:tr>
      <w:tr w:rsidR="00212458" w:rsidRPr="000C21C9" w:rsidDel="00AB0262" w14:paraId="7F38CC49" w14:textId="77777777" w:rsidTr="00212458">
        <w:trPr>
          <w:trHeight w:val="300"/>
          <w:del w:id="1029"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66387F9D" w14:textId="77777777" w:rsidR="00212458" w:rsidRPr="000C21C9" w:rsidDel="00AB0262" w:rsidRDefault="00212458" w:rsidP="005008F3">
            <w:pPr>
              <w:rPr>
                <w:del w:id="1030" w:author="Claudiu Zissulescu" w:date="2016-09-30T12:26:00Z"/>
                <w:rFonts w:ascii="Times New Roman" w:eastAsia="Times New Roman" w:hAnsi="Times New Roman" w:cs="Times New Roman"/>
                <w:sz w:val="20"/>
                <w:szCs w:val="20"/>
                <w:lang w:eastAsia="en-US"/>
              </w:rPr>
            </w:pPr>
          </w:p>
        </w:tc>
        <w:tc>
          <w:tcPr>
            <w:tcW w:w="4160" w:type="dxa"/>
            <w:noWrap/>
          </w:tcPr>
          <w:p w14:paraId="2084957C"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31" w:author="Claudiu Zissulescu" w:date="2016-09-30T12:26:00Z"/>
                <w:rFonts w:ascii="Times New Roman" w:eastAsia="Times New Roman" w:hAnsi="Times New Roman" w:cs="Times New Roman"/>
                <w:sz w:val="20"/>
                <w:szCs w:val="20"/>
                <w:lang w:eastAsia="en-US"/>
              </w:rPr>
            </w:pPr>
          </w:p>
        </w:tc>
        <w:tc>
          <w:tcPr>
            <w:tcW w:w="1300" w:type="dxa"/>
            <w:noWrap/>
          </w:tcPr>
          <w:p w14:paraId="19677BA8"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32" w:author="Claudiu Zissulescu" w:date="2016-09-30T12:26:00Z"/>
                <w:rFonts w:ascii="Times New Roman" w:eastAsia="Times New Roman" w:hAnsi="Times New Roman" w:cs="Times New Roman"/>
                <w:sz w:val="20"/>
                <w:szCs w:val="20"/>
                <w:lang w:eastAsia="en-US"/>
              </w:rPr>
            </w:pPr>
          </w:p>
        </w:tc>
        <w:tc>
          <w:tcPr>
            <w:tcW w:w="969" w:type="dxa"/>
            <w:noWrap/>
          </w:tcPr>
          <w:p w14:paraId="31FFAC0E"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1033" w:author="Claudiu Zissulescu" w:date="2016-09-30T12:26:00Z"/>
                <w:rFonts w:ascii="Calibri" w:eastAsia="Times New Roman" w:hAnsi="Calibri" w:cs="Times New Roman"/>
                <w:color w:val="000000"/>
                <w:lang w:eastAsia="en-US"/>
              </w:rPr>
            </w:pPr>
            <w:del w:id="1034" w:author="Claudiu Zissulescu" w:date="2016-09-30T12:26:00Z">
              <w:r w:rsidDel="00AB0262">
                <w:rPr>
                  <w:rFonts w:ascii="Calibri" w:eastAsia="Times New Roman" w:hAnsi="Calibri" w:cs="Times New Roman"/>
                  <w:color w:val="000000"/>
                  <w:lang w:eastAsia="en-US"/>
                </w:rPr>
                <w:delText>4</w:delText>
              </w:r>
            </w:del>
          </w:p>
        </w:tc>
        <w:tc>
          <w:tcPr>
            <w:tcW w:w="2511" w:type="dxa"/>
            <w:noWrap/>
          </w:tcPr>
          <w:p w14:paraId="38786EA0"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35" w:author="Claudiu Zissulescu" w:date="2016-09-30T12:26:00Z"/>
                <w:rFonts w:ascii="Calibri" w:eastAsia="Times New Roman" w:hAnsi="Calibri" w:cs="Times New Roman"/>
                <w:color w:val="000000"/>
                <w:lang w:eastAsia="en-US"/>
              </w:rPr>
            </w:pPr>
            <w:del w:id="1036" w:author="Claudiu Zissulescu" w:date="2016-09-30T12:26:00Z">
              <w:r w:rsidDel="00AB0262">
                <w:rPr>
                  <w:rFonts w:ascii="Calibri" w:eastAsia="Times New Roman" w:hAnsi="Calibri" w:cs="Times New Roman"/>
                  <w:color w:val="000000"/>
                  <w:lang w:eastAsia="en-US"/>
                </w:rPr>
                <w:delText>FP div present</w:delText>
              </w:r>
            </w:del>
          </w:p>
        </w:tc>
      </w:tr>
      <w:tr w:rsidR="00212458" w:rsidRPr="000C21C9" w:rsidDel="00AB0262" w14:paraId="6BEE8DAC" w14:textId="77777777" w:rsidTr="00212458">
        <w:trPr>
          <w:cnfStyle w:val="000000100000" w:firstRow="0" w:lastRow="0" w:firstColumn="0" w:lastColumn="0" w:oddVBand="0" w:evenVBand="0" w:oddHBand="1" w:evenHBand="0" w:firstRowFirstColumn="0" w:firstRowLastColumn="0" w:lastRowFirstColumn="0" w:lastRowLastColumn="0"/>
          <w:trHeight w:val="300"/>
          <w:del w:id="1037"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4101F665" w14:textId="77777777" w:rsidR="00212458" w:rsidRPr="000C21C9" w:rsidDel="00AB0262" w:rsidRDefault="00212458" w:rsidP="005008F3">
            <w:pPr>
              <w:rPr>
                <w:del w:id="1038" w:author="Claudiu Zissulescu" w:date="2016-09-30T12:26:00Z"/>
                <w:rFonts w:ascii="Times New Roman" w:eastAsia="Times New Roman" w:hAnsi="Times New Roman" w:cs="Times New Roman"/>
                <w:sz w:val="20"/>
                <w:szCs w:val="20"/>
                <w:lang w:eastAsia="en-US"/>
              </w:rPr>
            </w:pPr>
          </w:p>
        </w:tc>
        <w:tc>
          <w:tcPr>
            <w:tcW w:w="4160" w:type="dxa"/>
            <w:noWrap/>
          </w:tcPr>
          <w:p w14:paraId="03564D7F"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39" w:author="Claudiu Zissulescu" w:date="2016-09-30T12:26:00Z"/>
                <w:rFonts w:ascii="Times New Roman" w:eastAsia="Times New Roman" w:hAnsi="Times New Roman" w:cs="Times New Roman"/>
                <w:sz w:val="20"/>
                <w:szCs w:val="20"/>
                <w:lang w:eastAsia="en-US"/>
              </w:rPr>
            </w:pPr>
          </w:p>
        </w:tc>
        <w:tc>
          <w:tcPr>
            <w:tcW w:w="1300" w:type="dxa"/>
            <w:noWrap/>
          </w:tcPr>
          <w:p w14:paraId="20E7BB95"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40" w:author="Claudiu Zissulescu" w:date="2016-09-30T12:26:00Z"/>
                <w:rFonts w:ascii="Times New Roman" w:eastAsia="Times New Roman" w:hAnsi="Times New Roman" w:cs="Times New Roman"/>
                <w:sz w:val="20"/>
                <w:szCs w:val="20"/>
                <w:lang w:eastAsia="en-US"/>
              </w:rPr>
            </w:pPr>
          </w:p>
        </w:tc>
        <w:tc>
          <w:tcPr>
            <w:tcW w:w="969" w:type="dxa"/>
            <w:noWrap/>
          </w:tcPr>
          <w:p w14:paraId="751410AD" w14:textId="77777777" w:rsidR="00212458"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1041" w:author="Claudiu Zissulescu" w:date="2016-09-30T12:26:00Z"/>
                <w:rFonts w:ascii="Calibri" w:eastAsia="Times New Roman" w:hAnsi="Calibri" w:cs="Times New Roman"/>
                <w:color w:val="000000"/>
                <w:lang w:eastAsia="en-US"/>
              </w:rPr>
            </w:pPr>
            <w:del w:id="1042" w:author="Claudiu Zissulescu" w:date="2016-09-30T12:26:00Z">
              <w:r w:rsidDel="00AB0262">
                <w:rPr>
                  <w:rFonts w:ascii="Calibri" w:eastAsia="Times New Roman" w:hAnsi="Calibri" w:cs="Times New Roman"/>
                  <w:color w:val="000000"/>
                  <w:lang w:eastAsia="en-US"/>
                </w:rPr>
                <w:delText>8</w:delText>
              </w:r>
            </w:del>
          </w:p>
        </w:tc>
        <w:tc>
          <w:tcPr>
            <w:tcW w:w="2511" w:type="dxa"/>
            <w:noWrap/>
          </w:tcPr>
          <w:p w14:paraId="1DD0BCFA"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43" w:author="Claudiu Zissulescu" w:date="2016-09-30T12:26:00Z"/>
                <w:rFonts w:ascii="Calibri" w:eastAsia="Times New Roman" w:hAnsi="Calibri" w:cs="Times New Roman"/>
                <w:color w:val="000000"/>
                <w:lang w:eastAsia="en-US"/>
              </w:rPr>
            </w:pPr>
            <w:del w:id="1044" w:author="Claudiu Zissulescu" w:date="2016-09-30T12:26:00Z">
              <w:r w:rsidDel="00AB0262">
                <w:rPr>
                  <w:rFonts w:ascii="Calibri" w:eastAsia="Times New Roman" w:hAnsi="Calibri" w:cs="Times New Roman"/>
                  <w:color w:val="000000"/>
                  <w:lang w:eastAsia="en-US"/>
                </w:rPr>
                <w:delText>FMA present</w:delText>
              </w:r>
            </w:del>
          </w:p>
        </w:tc>
      </w:tr>
    </w:tbl>
    <w:p w14:paraId="39BDEAEF" w14:textId="77777777" w:rsidR="005008F3" w:rsidDel="00AB0262" w:rsidRDefault="005008F3" w:rsidP="005008F3">
      <w:pPr>
        <w:rPr>
          <w:del w:id="1045" w:author="Claudiu Zissulescu" w:date="2016-09-30T12:26:00Z"/>
        </w:rPr>
      </w:pPr>
    </w:p>
    <w:p w14:paraId="45EA9895" w14:textId="77777777" w:rsidR="005008F3" w:rsidDel="00AB0262" w:rsidRDefault="005008F3" w:rsidP="005008F3">
      <w:pPr>
        <w:pStyle w:val="Heading3"/>
        <w:rPr>
          <w:del w:id="1046" w:author="Claudiu Zissulescu" w:date="2016-09-30T12:26:00Z"/>
        </w:rPr>
      </w:pPr>
      <w:del w:id="1047" w:author="Claudiu Zissulescu" w:date="2016-09-30T12:26:00Z">
        <w:r w:rsidDel="00AB0262">
          <w:delText>Tag_ARC_ISA_fpx</w:delText>
        </w:r>
      </w:del>
    </w:p>
    <w:p w14:paraId="53EC6A17" w14:textId="77777777" w:rsidR="005008F3" w:rsidDel="00AB0262" w:rsidRDefault="00803E78" w:rsidP="005008F3">
      <w:pPr>
        <w:rPr>
          <w:del w:id="1048" w:author="Claudiu Zissulescu" w:date="2016-09-30T12:26:00Z"/>
        </w:rPr>
      </w:pPr>
      <w:del w:id="1049" w:author="Claudiu Zissulescu" w:date="2016-09-30T12:26:00Z">
        <w:r w:rsidDel="00AB0262">
          <w:delText>If CPU supports ARC’ FPX instructions.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212458" w:rsidRPr="000C21C9" w:rsidDel="00AB0262" w14:paraId="7C0FC5F5" w14:textId="77777777" w:rsidTr="00212458">
        <w:trPr>
          <w:cnfStyle w:val="100000000000" w:firstRow="1" w:lastRow="0" w:firstColumn="0" w:lastColumn="0" w:oddVBand="0" w:evenVBand="0" w:oddHBand="0" w:evenHBand="0" w:firstRowFirstColumn="0" w:firstRowLastColumn="0" w:lastRowFirstColumn="0" w:lastRowLastColumn="0"/>
          <w:trHeight w:val="600"/>
          <w:del w:id="105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EC5A7" w14:textId="77777777" w:rsidR="00212458" w:rsidRPr="000C21C9" w:rsidDel="00AB0262" w:rsidRDefault="00212458" w:rsidP="005008F3">
            <w:pPr>
              <w:rPr>
                <w:del w:id="1051" w:author="Claudiu Zissulescu" w:date="2016-09-30T12:26:00Z"/>
                <w:rFonts w:ascii="Calibri" w:eastAsia="Times New Roman" w:hAnsi="Calibri" w:cs="Times New Roman"/>
                <w:color w:val="000000"/>
                <w:lang w:eastAsia="en-US"/>
              </w:rPr>
            </w:pPr>
            <w:del w:id="1052" w:author="Claudiu Zissulescu" w:date="2016-09-30T12:26:00Z">
              <w:r w:rsidRPr="000C21C9" w:rsidDel="00AB0262">
                <w:rPr>
                  <w:rFonts w:ascii="Calibri" w:eastAsia="Times New Roman" w:hAnsi="Calibri" w:cs="Times New Roman"/>
                  <w:color w:val="000000"/>
                  <w:lang w:eastAsia="en-US"/>
                </w:rPr>
                <w:delText>Value</w:delText>
              </w:r>
            </w:del>
          </w:p>
        </w:tc>
        <w:tc>
          <w:tcPr>
            <w:tcW w:w="4160" w:type="dxa"/>
            <w:noWrap/>
            <w:hideMark/>
          </w:tcPr>
          <w:p w14:paraId="5EE17494"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1053" w:author="Claudiu Zissulescu" w:date="2016-09-30T12:26:00Z"/>
                <w:rFonts w:ascii="Calibri" w:eastAsia="Times New Roman" w:hAnsi="Calibri" w:cs="Times New Roman"/>
                <w:color w:val="000000"/>
                <w:lang w:eastAsia="en-US"/>
              </w:rPr>
            </w:pPr>
            <w:del w:id="1054" w:author="Claudiu Zissulescu" w:date="2016-09-30T12:26: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0A42349A"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1055" w:author="Claudiu Zissulescu" w:date="2016-09-30T12:26:00Z"/>
                <w:rFonts w:ascii="Calibri" w:eastAsia="Times New Roman" w:hAnsi="Calibri" w:cs="Times New Roman"/>
                <w:color w:val="000000"/>
                <w:lang w:eastAsia="en-US"/>
              </w:rPr>
            </w:pPr>
            <w:del w:id="1056"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hideMark/>
          </w:tcPr>
          <w:p w14:paraId="28E89B77" w14:textId="77777777" w:rsidR="00212458" w:rsidRPr="000C21C9" w:rsidDel="00AB0262" w:rsidRDefault="00212458" w:rsidP="005008F3">
            <w:pPr>
              <w:jc w:val="center"/>
              <w:cnfStyle w:val="100000000000" w:firstRow="1" w:lastRow="0" w:firstColumn="0" w:lastColumn="0" w:oddVBand="0" w:evenVBand="0" w:oddHBand="0" w:evenHBand="0" w:firstRowFirstColumn="0" w:firstRowLastColumn="0" w:lastRowFirstColumn="0" w:lastRowLastColumn="0"/>
              <w:rPr>
                <w:del w:id="1057" w:author="Claudiu Zissulescu" w:date="2016-09-30T12:26:00Z"/>
                <w:rFonts w:ascii="Calibri" w:eastAsia="Times New Roman" w:hAnsi="Calibri" w:cs="Times New Roman"/>
                <w:color w:val="000000"/>
                <w:lang w:eastAsia="en-US"/>
              </w:rPr>
            </w:pPr>
            <w:del w:id="1058" w:author="Claudiu Zissulescu" w:date="2016-09-30T12:26: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7EA0DB73" w14:textId="77777777" w:rsidR="00212458" w:rsidRPr="000C21C9" w:rsidDel="00AB0262" w:rsidRDefault="00212458" w:rsidP="005008F3">
            <w:pPr>
              <w:cnfStyle w:val="100000000000" w:firstRow="1" w:lastRow="0" w:firstColumn="0" w:lastColumn="0" w:oddVBand="0" w:evenVBand="0" w:oddHBand="0" w:evenHBand="0" w:firstRowFirstColumn="0" w:firstRowLastColumn="0" w:lastRowFirstColumn="0" w:lastRowLastColumn="0"/>
              <w:rPr>
                <w:del w:id="1059" w:author="Claudiu Zissulescu" w:date="2016-09-30T12:26:00Z"/>
                <w:rFonts w:ascii="Calibri" w:eastAsia="Times New Roman" w:hAnsi="Calibri" w:cs="Times New Roman"/>
                <w:color w:val="000000"/>
                <w:lang w:eastAsia="en-US"/>
              </w:rPr>
            </w:pPr>
            <w:del w:id="1060" w:author="Claudiu Zissulescu" w:date="2016-09-30T12:26:00Z">
              <w:r w:rsidRPr="000C21C9" w:rsidDel="00AB0262">
                <w:rPr>
                  <w:rFonts w:ascii="Calibri" w:eastAsia="Times New Roman" w:hAnsi="Calibri" w:cs="Times New Roman"/>
                  <w:color w:val="000000"/>
                  <w:lang w:eastAsia="en-US"/>
                </w:rPr>
                <w:delText>Meaning</w:delText>
              </w:r>
            </w:del>
          </w:p>
        </w:tc>
      </w:tr>
      <w:tr w:rsidR="00212458" w:rsidRPr="000C21C9" w:rsidDel="00AB0262" w14:paraId="66E357C7" w14:textId="77777777" w:rsidTr="00212458">
        <w:trPr>
          <w:cnfStyle w:val="000000100000" w:firstRow="0" w:lastRow="0" w:firstColumn="0" w:lastColumn="0" w:oddVBand="0" w:evenVBand="0" w:oddHBand="1" w:evenHBand="0" w:firstRowFirstColumn="0" w:firstRowLastColumn="0" w:lastRowFirstColumn="0" w:lastRowLastColumn="0"/>
          <w:trHeight w:val="300"/>
          <w:del w:id="1061"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2A3986" w14:textId="77777777" w:rsidR="00212458" w:rsidRPr="000C21C9" w:rsidDel="00AB0262" w:rsidRDefault="00212458" w:rsidP="005008F3">
            <w:pPr>
              <w:jc w:val="right"/>
              <w:rPr>
                <w:del w:id="1062" w:author="Claudiu Zissulescu" w:date="2016-09-30T12:26:00Z"/>
                <w:rFonts w:ascii="Calibri" w:eastAsia="Times New Roman" w:hAnsi="Calibri" w:cs="Times New Roman"/>
                <w:color w:val="000000"/>
                <w:lang w:eastAsia="en-US"/>
              </w:rPr>
            </w:pPr>
            <w:del w:id="1063" w:author="Claudiu Zissulescu" w:date="2016-09-30T12:26:00Z">
              <w:r w:rsidRPr="000C21C9" w:rsidDel="00AB0262">
                <w:rPr>
                  <w:rFonts w:ascii="Calibri" w:eastAsia="Times New Roman" w:hAnsi="Calibri" w:cs="Times New Roman"/>
                  <w:color w:val="000000"/>
                  <w:lang w:eastAsia="en-US"/>
                </w:rPr>
                <w:delText>1</w:delText>
              </w:r>
              <w:r w:rsidDel="00AB0262">
                <w:rPr>
                  <w:rFonts w:ascii="Calibri" w:eastAsia="Times New Roman" w:hAnsi="Calibri" w:cs="Times New Roman"/>
                  <w:color w:val="000000"/>
                  <w:lang w:eastAsia="en-US"/>
                </w:rPr>
                <w:delText>8</w:delText>
              </w:r>
            </w:del>
          </w:p>
        </w:tc>
        <w:tc>
          <w:tcPr>
            <w:tcW w:w="4160" w:type="dxa"/>
            <w:noWrap/>
            <w:hideMark/>
          </w:tcPr>
          <w:p w14:paraId="62ED8459"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64" w:author="Claudiu Zissulescu" w:date="2016-09-30T12:26:00Z"/>
                <w:rFonts w:ascii="Calibri" w:eastAsia="Times New Roman" w:hAnsi="Calibri" w:cs="Times New Roman"/>
                <w:color w:val="000000"/>
                <w:lang w:eastAsia="en-US"/>
              </w:rPr>
            </w:pPr>
            <w:del w:id="1065" w:author="Claudiu Zissulescu" w:date="2016-09-30T12:26: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fpx</w:delText>
              </w:r>
            </w:del>
          </w:p>
        </w:tc>
        <w:tc>
          <w:tcPr>
            <w:tcW w:w="1300" w:type="dxa"/>
            <w:noWrap/>
            <w:hideMark/>
          </w:tcPr>
          <w:p w14:paraId="4CFB2CC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66" w:author="Claudiu Zissulescu" w:date="2016-09-30T12:26:00Z"/>
                <w:rFonts w:ascii="Calibri" w:eastAsia="Times New Roman" w:hAnsi="Calibri" w:cs="Times New Roman"/>
                <w:color w:val="000000"/>
                <w:lang w:eastAsia="en-US"/>
              </w:rPr>
            </w:pPr>
            <w:del w:id="1067" w:author="Claudiu Zissulescu" w:date="2016-09-30T12:26:00Z">
              <w:r w:rsidRPr="000C21C9" w:rsidDel="00AB0262">
                <w:rPr>
                  <w:rFonts w:ascii="Calibri" w:eastAsia="Times New Roman" w:hAnsi="Calibri" w:cs="Times New Roman"/>
                  <w:color w:val="000000"/>
                  <w:lang w:eastAsia="en-US"/>
                </w:rPr>
                <w:delText>Default</w:delText>
              </w:r>
            </w:del>
          </w:p>
        </w:tc>
        <w:tc>
          <w:tcPr>
            <w:tcW w:w="969" w:type="dxa"/>
            <w:noWrap/>
            <w:hideMark/>
          </w:tcPr>
          <w:p w14:paraId="5AF20EC8"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1068" w:author="Claudiu Zissulescu" w:date="2016-09-30T12:26:00Z"/>
                <w:rFonts w:ascii="Calibri" w:eastAsia="Times New Roman" w:hAnsi="Calibri" w:cs="Times New Roman"/>
                <w:color w:val="000000"/>
                <w:lang w:eastAsia="en-US"/>
              </w:rPr>
            </w:pPr>
            <w:del w:id="1069" w:author="Claudiu Zissulescu" w:date="2016-09-30T12:26:00Z">
              <w:r w:rsidRPr="000C21C9" w:rsidDel="00AB0262">
                <w:rPr>
                  <w:rFonts w:ascii="Calibri" w:eastAsia="Times New Roman" w:hAnsi="Calibri" w:cs="Times New Roman"/>
                  <w:color w:val="000000"/>
                  <w:lang w:eastAsia="en-US"/>
                </w:rPr>
                <w:delText>0</w:delText>
              </w:r>
            </w:del>
          </w:p>
        </w:tc>
        <w:tc>
          <w:tcPr>
            <w:tcW w:w="2511" w:type="dxa"/>
            <w:noWrap/>
            <w:hideMark/>
          </w:tcPr>
          <w:p w14:paraId="132E00DA"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70" w:author="Claudiu Zissulescu" w:date="2016-09-30T12:26:00Z"/>
                <w:rFonts w:ascii="Calibri" w:eastAsia="Times New Roman" w:hAnsi="Calibri" w:cs="Times New Roman"/>
                <w:color w:val="000000"/>
                <w:lang w:eastAsia="en-US"/>
              </w:rPr>
            </w:pPr>
            <w:del w:id="1071" w:author="Claudiu Zissulescu" w:date="2016-09-30T12:26:00Z">
              <w:r w:rsidRPr="000C21C9" w:rsidDel="00AB0262">
                <w:rPr>
                  <w:rFonts w:ascii="Calibri" w:eastAsia="Times New Roman" w:hAnsi="Calibri" w:cs="Times New Roman"/>
                  <w:color w:val="000000"/>
                  <w:lang w:eastAsia="en-US"/>
                </w:rPr>
                <w:delText>Absent</w:delText>
              </w:r>
            </w:del>
          </w:p>
        </w:tc>
      </w:tr>
      <w:tr w:rsidR="00212458" w:rsidRPr="000C21C9" w:rsidDel="00AB0262" w14:paraId="78D9F8D4" w14:textId="77777777" w:rsidTr="00212458">
        <w:trPr>
          <w:trHeight w:val="300"/>
          <w:del w:id="1072"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AB4A0E" w14:textId="77777777" w:rsidR="00212458" w:rsidRPr="000C21C9" w:rsidDel="00AB0262" w:rsidRDefault="00212458" w:rsidP="005008F3">
            <w:pPr>
              <w:rPr>
                <w:del w:id="1073" w:author="Claudiu Zissulescu" w:date="2016-09-30T12:26:00Z"/>
                <w:rFonts w:ascii="Times New Roman" w:eastAsia="Times New Roman" w:hAnsi="Times New Roman" w:cs="Times New Roman"/>
                <w:sz w:val="20"/>
                <w:szCs w:val="20"/>
                <w:lang w:eastAsia="en-US"/>
              </w:rPr>
            </w:pPr>
          </w:p>
        </w:tc>
        <w:tc>
          <w:tcPr>
            <w:tcW w:w="4160" w:type="dxa"/>
            <w:noWrap/>
            <w:hideMark/>
          </w:tcPr>
          <w:p w14:paraId="5844CFFB"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74" w:author="Claudiu Zissulescu" w:date="2016-09-30T12:26:00Z"/>
                <w:rFonts w:ascii="Times New Roman" w:eastAsia="Times New Roman" w:hAnsi="Times New Roman" w:cs="Times New Roman"/>
                <w:sz w:val="20"/>
                <w:szCs w:val="20"/>
                <w:lang w:eastAsia="en-US"/>
              </w:rPr>
            </w:pPr>
          </w:p>
        </w:tc>
        <w:tc>
          <w:tcPr>
            <w:tcW w:w="1300" w:type="dxa"/>
            <w:noWrap/>
            <w:hideMark/>
          </w:tcPr>
          <w:p w14:paraId="62EBA24E"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75" w:author="Claudiu Zissulescu" w:date="2016-09-30T12:26:00Z"/>
                <w:rFonts w:ascii="Times New Roman" w:eastAsia="Times New Roman" w:hAnsi="Times New Roman" w:cs="Times New Roman"/>
                <w:sz w:val="20"/>
                <w:szCs w:val="20"/>
                <w:lang w:eastAsia="en-US"/>
              </w:rPr>
            </w:pPr>
          </w:p>
        </w:tc>
        <w:tc>
          <w:tcPr>
            <w:tcW w:w="969" w:type="dxa"/>
            <w:noWrap/>
            <w:hideMark/>
          </w:tcPr>
          <w:p w14:paraId="04BE672D" w14:textId="77777777" w:rsidR="00212458" w:rsidRPr="000C21C9"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1076" w:author="Claudiu Zissulescu" w:date="2016-09-30T12:26:00Z"/>
                <w:rFonts w:ascii="Calibri" w:eastAsia="Times New Roman" w:hAnsi="Calibri" w:cs="Times New Roman"/>
                <w:color w:val="000000"/>
                <w:lang w:eastAsia="en-US"/>
              </w:rPr>
            </w:pPr>
            <w:del w:id="1077" w:author="Claudiu Zissulescu" w:date="2016-09-30T12:26:00Z">
              <w:r w:rsidRPr="000C21C9" w:rsidDel="00AB0262">
                <w:rPr>
                  <w:rFonts w:ascii="Calibri" w:eastAsia="Times New Roman" w:hAnsi="Calibri" w:cs="Times New Roman"/>
                  <w:color w:val="000000"/>
                  <w:lang w:eastAsia="en-US"/>
                </w:rPr>
                <w:delText>1</w:delText>
              </w:r>
            </w:del>
          </w:p>
        </w:tc>
        <w:tc>
          <w:tcPr>
            <w:tcW w:w="2511" w:type="dxa"/>
            <w:noWrap/>
            <w:hideMark/>
          </w:tcPr>
          <w:p w14:paraId="1788DED9"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78" w:author="Claudiu Zissulescu" w:date="2016-09-30T12:26:00Z"/>
                <w:rFonts w:ascii="Calibri" w:eastAsia="Times New Roman" w:hAnsi="Calibri" w:cs="Times New Roman"/>
                <w:color w:val="000000"/>
                <w:lang w:eastAsia="en-US"/>
              </w:rPr>
            </w:pPr>
            <w:del w:id="1079" w:author="Claudiu Zissulescu" w:date="2016-09-30T12:26:00Z">
              <w:r w:rsidDel="00AB0262">
                <w:rPr>
                  <w:rFonts w:ascii="Calibri" w:eastAsia="Times New Roman" w:hAnsi="Calibri" w:cs="Times New Roman"/>
                  <w:color w:val="000000"/>
                  <w:lang w:eastAsia="en-US"/>
                </w:rPr>
                <w:delText>FPX Single precision</w:delText>
              </w:r>
            </w:del>
          </w:p>
        </w:tc>
      </w:tr>
      <w:tr w:rsidR="00212458" w:rsidRPr="000C21C9" w:rsidDel="00AB0262" w14:paraId="00037893" w14:textId="77777777" w:rsidTr="00212458">
        <w:trPr>
          <w:cnfStyle w:val="000000100000" w:firstRow="0" w:lastRow="0" w:firstColumn="0" w:lastColumn="0" w:oddVBand="0" w:evenVBand="0" w:oddHBand="1" w:evenHBand="0" w:firstRowFirstColumn="0" w:firstRowLastColumn="0" w:lastRowFirstColumn="0" w:lastRowLastColumn="0"/>
          <w:trHeight w:val="300"/>
          <w:del w:id="1080"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5D2BE097" w14:textId="77777777" w:rsidR="00212458" w:rsidRPr="000C21C9" w:rsidDel="00AB0262" w:rsidRDefault="00212458" w:rsidP="005008F3">
            <w:pPr>
              <w:rPr>
                <w:del w:id="1081" w:author="Claudiu Zissulescu" w:date="2016-09-30T12:26:00Z"/>
                <w:rFonts w:ascii="Times New Roman" w:eastAsia="Times New Roman" w:hAnsi="Times New Roman" w:cs="Times New Roman"/>
                <w:sz w:val="20"/>
                <w:szCs w:val="20"/>
                <w:lang w:eastAsia="en-US"/>
              </w:rPr>
            </w:pPr>
          </w:p>
        </w:tc>
        <w:tc>
          <w:tcPr>
            <w:tcW w:w="4160" w:type="dxa"/>
            <w:noWrap/>
          </w:tcPr>
          <w:p w14:paraId="7753D931"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82" w:author="Claudiu Zissulescu" w:date="2016-09-30T12:26:00Z"/>
                <w:rFonts w:ascii="Times New Roman" w:eastAsia="Times New Roman" w:hAnsi="Times New Roman" w:cs="Times New Roman"/>
                <w:sz w:val="20"/>
                <w:szCs w:val="20"/>
                <w:lang w:eastAsia="en-US"/>
              </w:rPr>
            </w:pPr>
          </w:p>
        </w:tc>
        <w:tc>
          <w:tcPr>
            <w:tcW w:w="1300" w:type="dxa"/>
            <w:noWrap/>
          </w:tcPr>
          <w:p w14:paraId="66C032EC" w14:textId="77777777" w:rsidR="00212458" w:rsidRPr="000C21C9"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83" w:author="Claudiu Zissulescu" w:date="2016-09-30T12:26:00Z"/>
                <w:rFonts w:ascii="Times New Roman" w:eastAsia="Times New Roman" w:hAnsi="Times New Roman" w:cs="Times New Roman"/>
                <w:sz w:val="20"/>
                <w:szCs w:val="20"/>
                <w:lang w:eastAsia="en-US"/>
              </w:rPr>
            </w:pPr>
          </w:p>
        </w:tc>
        <w:tc>
          <w:tcPr>
            <w:tcW w:w="969" w:type="dxa"/>
            <w:noWrap/>
          </w:tcPr>
          <w:p w14:paraId="766E66F7" w14:textId="77777777" w:rsidR="00212458" w:rsidRPr="000C21C9" w:rsidDel="00AB0262" w:rsidRDefault="00212458" w:rsidP="005008F3">
            <w:pPr>
              <w:jc w:val="right"/>
              <w:cnfStyle w:val="000000100000" w:firstRow="0" w:lastRow="0" w:firstColumn="0" w:lastColumn="0" w:oddVBand="0" w:evenVBand="0" w:oddHBand="1" w:evenHBand="0" w:firstRowFirstColumn="0" w:firstRowLastColumn="0" w:lastRowFirstColumn="0" w:lastRowLastColumn="0"/>
              <w:rPr>
                <w:del w:id="1084" w:author="Claudiu Zissulescu" w:date="2016-09-30T12:26:00Z"/>
                <w:rFonts w:ascii="Calibri" w:eastAsia="Times New Roman" w:hAnsi="Calibri" w:cs="Times New Roman"/>
                <w:color w:val="000000"/>
                <w:lang w:eastAsia="en-US"/>
              </w:rPr>
            </w:pPr>
            <w:del w:id="1085" w:author="Claudiu Zissulescu" w:date="2016-09-30T12:26:00Z">
              <w:r w:rsidDel="00AB0262">
                <w:rPr>
                  <w:rFonts w:ascii="Calibri" w:eastAsia="Times New Roman" w:hAnsi="Calibri" w:cs="Times New Roman"/>
                  <w:color w:val="000000"/>
                  <w:lang w:eastAsia="en-US"/>
                </w:rPr>
                <w:delText>2</w:delText>
              </w:r>
            </w:del>
          </w:p>
        </w:tc>
        <w:tc>
          <w:tcPr>
            <w:tcW w:w="2511" w:type="dxa"/>
            <w:noWrap/>
          </w:tcPr>
          <w:p w14:paraId="04710CC4" w14:textId="77777777" w:rsidR="00212458" w:rsidDel="00AB0262" w:rsidRDefault="00212458" w:rsidP="005008F3">
            <w:pPr>
              <w:cnfStyle w:val="000000100000" w:firstRow="0" w:lastRow="0" w:firstColumn="0" w:lastColumn="0" w:oddVBand="0" w:evenVBand="0" w:oddHBand="1" w:evenHBand="0" w:firstRowFirstColumn="0" w:firstRowLastColumn="0" w:lastRowFirstColumn="0" w:lastRowLastColumn="0"/>
              <w:rPr>
                <w:del w:id="1086" w:author="Claudiu Zissulescu" w:date="2016-09-30T12:26:00Z"/>
                <w:rFonts w:ascii="Calibri" w:eastAsia="Times New Roman" w:hAnsi="Calibri" w:cs="Times New Roman"/>
                <w:color w:val="000000"/>
                <w:lang w:eastAsia="en-US"/>
              </w:rPr>
            </w:pPr>
            <w:del w:id="1087" w:author="Claudiu Zissulescu" w:date="2016-09-30T12:26:00Z">
              <w:r w:rsidDel="00AB0262">
                <w:rPr>
                  <w:rFonts w:ascii="Calibri" w:eastAsia="Times New Roman" w:hAnsi="Calibri" w:cs="Times New Roman"/>
                  <w:color w:val="000000"/>
                  <w:lang w:eastAsia="en-US"/>
                </w:rPr>
                <w:delText>FPX Double precision</w:delText>
              </w:r>
            </w:del>
          </w:p>
        </w:tc>
      </w:tr>
      <w:tr w:rsidR="00212458" w:rsidRPr="000C21C9" w:rsidDel="00AB0262" w14:paraId="6CD24E0E" w14:textId="77777777" w:rsidTr="00212458">
        <w:trPr>
          <w:trHeight w:val="300"/>
          <w:del w:id="1088" w:author="Claudiu Zissulescu" w:date="2016-09-30T12:26:00Z"/>
        </w:trPr>
        <w:tc>
          <w:tcPr>
            <w:cnfStyle w:val="001000000000" w:firstRow="0" w:lastRow="0" w:firstColumn="1" w:lastColumn="0" w:oddVBand="0" w:evenVBand="0" w:oddHBand="0" w:evenHBand="0" w:firstRowFirstColumn="0" w:firstRowLastColumn="0" w:lastRowFirstColumn="0" w:lastRowLastColumn="0"/>
            <w:tcW w:w="960" w:type="dxa"/>
            <w:noWrap/>
          </w:tcPr>
          <w:p w14:paraId="203549D0" w14:textId="77777777" w:rsidR="00212458" w:rsidRPr="000C21C9" w:rsidDel="00AB0262" w:rsidRDefault="00212458" w:rsidP="005008F3">
            <w:pPr>
              <w:rPr>
                <w:del w:id="1089" w:author="Claudiu Zissulescu" w:date="2016-09-30T12:26:00Z"/>
                <w:rFonts w:ascii="Times New Roman" w:eastAsia="Times New Roman" w:hAnsi="Times New Roman" w:cs="Times New Roman"/>
                <w:sz w:val="20"/>
                <w:szCs w:val="20"/>
                <w:lang w:eastAsia="en-US"/>
              </w:rPr>
            </w:pPr>
          </w:p>
        </w:tc>
        <w:tc>
          <w:tcPr>
            <w:tcW w:w="4160" w:type="dxa"/>
            <w:noWrap/>
          </w:tcPr>
          <w:p w14:paraId="375D8310"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90" w:author="Claudiu Zissulescu" w:date="2016-09-30T12:26:00Z"/>
                <w:rFonts w:ascii="Times New Roman" w:eastAsia="Times New Roman" w:hAnsi="Times New Roman" w:cs="Times New Roman"/>
                <w:sz w:val="20"/>
                <w:szCs w:val="20"/>
                <w:lang w:eastAsia="en-US"/>
              </w:rPr>
            </w:pPr>
          </w:p>
        </w:tc>
        <w:tc>
          <w:tcPr>
            <w:tcW w:w="1300" w:type="dxa"/>
            <w:noWrap/>
          </w:tcPr>
          <w:p w14:paraId="1979BD97" w14:textId="77777777" w:rsidR="00212458" w:rsidRPr="000C21C9"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91" w:author="Claudiu Zissulescu" w:date="2016-09-30T12:26:00Z"/>
                <w:rFonts w:ascii="Times New Roman" w:eastAsia="Times New Roman" w:hAnsi="Times New Roman" w:cs="Times New Roman"/>
                <w:sz w:val="20"/>
                <w:szCs w:val="20"/>
                <w:lang w:eastAsia="en-US"/>
              </w:rPr>
            </w:pPr>
          </w:p>
        </w:tc>
        <w:tc>
          <w:tcPr>
            <w:tcW w:w="969" w:type="dxa"/>
            <w:noWrap/>
          </w:tcPr>
          <w:p w14:paraId="6E6B11A2" w14:textId="77777777" w:rsidR="00212458" w:rsidDel="00AB0262" w:rsidRDefault="00212458" w:rsidP="005008F3">
            <w:pPr>
              <w:jc w:val="right"/>
              <w:cnfStyle w:val="000000000000" w:firstRow="0" w:lastRow="0" w:firstColumn="0" w:lastColumn="0" w:oddVBand="0" w:evenVBand="0" w:oddHBand="0" w:evenHBand="0" w:firstRowFirstColumn="0" w:firstRowLastColumn="0" w:lastRowFirstColumn="0" w:lastRowLastColumn="0"/>
              <w:rPr>
                <w:del w:id="1092" w:author="Claudiu Zissulescu" w:date="2016-09-30T12:26:00Z"/>
                <w:rFonts w:ascii="Calibri" w:eastAsia="Times New Roman" w:hAnsi="Calibri" w:cs="Times New Roman"/>
                <w:color w:val="000000"/>
                <w:lang w:eastAsia="en-US"/>
              </w:rPr>
            </w:pPr>
            <w:del w:id="1093" w:author="Claudiu Zissulescu" w:date="2016-09-30T12:26:00Z">
              <w:r w:rsidDel="00AB0262">
                <w:rPr>
                  <w:rFonts w:ascii="Calibri" w:eastAsia="Times New Roman" w:hAnsi="Calibri" w:cs="Times New Roman"/>
                  <w:color w:val="000000"/>
                  <w:lang w:eastAsia="en-US"/>
                </w:rPr>
                <w:delText>3</w:delText>
              </w:r>
            </w:del>
          </w:p>
        </w:tc>
        <w:tc>
          <w:tcPr>
            <w:tcW w:w="2511" w:type="dxa"/>
            <w:noWrap/>
          </w:tcPr>
          <w:p w14:paraId="1C907482" w14:textId="77777777" w:rsidR="00212458" w:rsidDel="00AB0262" w:rsidRDefault="00212458" w:rsidP="005008F3">
            <w:pPr>
              <w:cnfStyle w:val="000000000000" w:firstRow="0" w:lastRow="0" w:firstColumn="0" w:lastColumn="0" w:oddVBand="0" w:evenVBand="0" w:oddHBand="0" w:evenHBand="0" w:firstRowFirstColumn="0" w:firstRowLastColumn="0" w:lastRowFirstColumn="0" w:lastRowLastColumn="0"/>
              <w:rPr>
                <w:del w:id="1094" w:author="Claudiu Zissulescu" w:date="2016-09-30T12:26:00Z"/>
                <w:rFonts w:ascii="Calibri" w:eastAsia="Times New Roman" w:hAnsi="Calibri" w:cs="Times New Roman"/>
                <w:color w:val="000000"/>
                <w:lang w:eastAsia="en-US"/>
              </w:rPr>
            </w:pPr>
            <w:del w:id="1095" w:author="Claudiu Zissulescu" w:date="2016-09-30T12:26:00Z">
              <w:r w:rsidDel="00AB0262">
                <w:rPr>
                  <w:rFonts w:ascii="Calibri" w:eastAsia="Times New Roman" w:hAnsi="Calibri" w:cs="Times New Roman"/>
                  <w:color w:val="000000"/>
                  <w:lang w:eastAsia="en-US"/>
                </w:rPr>
                <w:delText>FP double assist operations</w:delText>
              </w:r>
            </w:del>
          </w:p>
        </w:tc>
      </w:tr>
    </w:tbl>
    <w:p w14:paraId="5B095D14" w14:textId="77777777" w:rsidR="00456EC1" w:rsidRDefault="00456EC1" w:rsidP="00456EC1">
      <w:pPr>
        <w:pStyle w:val="Heading3"/>
      </w:pPr>
      <w:r>
        <w:t>Tag_ARC_CPU_base</w:t>
      </w:r>
    </w:p>
    <w:p w14:paraId="1144BAFC" w14:textId="77777777" w:rsidR="00456EC1" w:rsidRDefault="00555135" w:rsidP="00456EC1">
      <w:del w:id="1096" w:author="Francois Bedard" w:date="2017-03-15T15:45:00Z">
        <w:r w:rsidDel="00C72381">
          <w:delText>What is</w:delText>
        </w:r>
      </w:del>
      <w:ins w:id="1097" w:author="Francois Bedard" w:date="2017-03-15T15:45:00Z">
        <w:r w:rsidR="00C72381">
          <w:t>Defines</w:t>
        </w:r>
      </w:ins>
      <w:r>
        <w:t xml:space="preserve"> the </w:t>
      </w:r>
      <w:r w:rsidR="001A5A44">
        <w:t>intended target CPU.</w:t>
      </w:r>
      <w:r w:rsidR="005D2FBB">
        <w:t xml:space="preserve"> This attribute is </w:t>
      </w:r>
      <w:del w:id="1098" w:author="Francois Bedard" w:date="2017-03-15T15:48:00Z">
        <w:r w:rsidR="005D2FBB" w:rsidDel="00C72381">
          <w:delText>required</w:delText>
        </w:r>
      </w:del>
      <w:ins w:id="1099" w:author="Francois Bedard" w:date="2017-03-15T15:48:00Z">
        <w:r w:rsidR="00C72381">
          <w:t>mandatory</w:t>
        </w:r>
      </w:ins>
      <w:r w:rsidR="005D2FBB">
        <w:t>.</w:t>
      </w:r>
      <w:r w:rsidR="00BF64F0">
        <w:t xml:space="preserve"> It can be derived from .cpu pseudo op.</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7A2FE008"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C60C8C"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0CDC16C7"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2628171"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480CD23F"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2EEAA104"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5AC2454A"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B27AFC" w14:textId="77777777" w:rsidR="00D277A3" w:rsidRPr="000C21C9" w:rsidRDefault="00633DFE"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5</w:t>
            </w:r>
          </w:p>
        </w:tc>
        <w:tc>
          <w:tcPr>
            <w:tcW w:w="4160" w:type="dxa"/>
            <w:noWrap/>
            <w:hideMark/>
          </w:tcPr>
          <w:p w14:paraId="6F24D48F"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CPU_base</w:t>
            </w:r>
          </w:p>
        </w:tc>
        <w:tc>
          <w:tcPr>
            <w:tcW w:w="1300" w:type="dxa"/>
            <w:noWrap/>
            <w:hideMark/>
          </w:tcPr>
          <w:p w14:paraId="72FB68EF" w14:textId="77777777" w:rsidR="00D277A3" w:rsidRPr="000C21C9" w:rsidRDefault="008D19FB"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Default</w:t>
            </w:r>
          </w:p>
        </w:tc>
        <w:tc>
          <w:tcPr>
            <w:tcW w:w="969" w:type="dxa"/>
            <w:noWrap/>
            <w:hideMark/>
          </w:tcPr>
          <w:p w14:paraId="31F583C0"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32CC1805" w14:textId="77777777" w:rsidR="00D277A3" w:rsidRPr="000C21C9" w:rsidRDefault="00D277A3" w:rsidP="00C723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r>
              <w:rPr>
                <w:rFonts w:ascii="Calibri" w:eastAsia="Times New Roman" w:hAnsi="Calibri" w:cs="Times New Roman"/>
                <w:color w:val="000000"/>
                <w:lang w:eastAsia="en-US"/>
              </w:rPr>
              <w:t>/</w:t>
            </w:r>
            <w:del w:id="1100" w:author="Francois Bedard" w:date="2017-03-15T15:46:00Z">
              <w:r w:rsidDel="00C72381">
                <w:rPr>
                  <w:rFonts w:ascii="Calibri" w:eastAsia="Times New Roman" w:hAnsi="Calibri" w:cs="Times New Roman"/>
                  <w:color w:val="000000"/>
                  <w:lang w:eastAsia="en-US"/>
                </w:rPr>
                <w:delText>Pre-ARCompact</w:delText>
              </w:r>
            </w:del>
            <w:ins w:id="1101" w:author="Francois Bedard" w:date="2017-03-15T15:46:00Z">
              <w:r w:rsidR="00C72381">
                <w:rPr>
                  <w:rFonts w:ascii="Calibri" w:eastAsia="Times New Roman" w:hAnsi="Calibri" w:cs="Times New Roman"/>
                  <w:color w:val="000000"/>
                  <w:lang w:eastAsia="en-US"/>
                </w:rPr>
                <w:t>legacy</w:t>
              </w:r>
            </w:ins>
          </w:p>
        </w:tc>
      </w:tr>
      <w:tr w:rsidR="00D277A3" w:rsidRPr="000C21C9" w14:paraId="631367FB"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E9210A"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2FA571D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790C626C"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6B28C0F8"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157FCE20"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ARC6xx</w:t>
            </w:r>
          </w:p>
        </w:tc>
      </w:tr>
      <w:tr w:rsidR="00D277A3" w:rsidRPr="000C21C9" w14:paraId="166038C0"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7A88F786"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738CCCBB"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7B972847"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70F11FDB"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2511" w:type="dxa"/>
            <w:noWrap/>
          </w:tcPr>
          <w:p w14:paraId="6D5FFC55"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ARC7xx</w:t>
            </w:r>
          </w:p>
        </w:tc>
      </w:tr>
      <w:tr w:rsidR="00D277A3" w:rsidRPr="000C21C9" w14:paraId="433EDC88"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046DD893"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051A231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56C02EB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25CC559B" w14:textId="77777777" w:rsidR="00D277A3"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2511" w:type="dxa"/>
            <w:noWrap/>
          </w:tcPr>
          <w:p w14:paraId="2AFCE736" w14:textId="77777777" w:rsidR="00D277A3"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ARCEM</w:t>
            </w:r>
          </w:p>
        </w:tc>
      </w:tr>
      <w:tr w:rsidR="00D277A3" w:rsidRPr="000C21C9" w14:paraId="0FF35FD4"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5D9F260C"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3D836FA1"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765E4216"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191A3497" w14:textId="77777777" w:rsidR="00D277A3"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p>
        </w:tc>
        <w:tc>
          <w:tcPr>
            <w:tcW w:w="2511" w:type="dxa"/>
            <w:noWrap/>
          </w:tcPr>
          <w:p w14:paraId="1D603C3B"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ARCHS</w:t>
            </w:r>
          </w:p>
        </w:tc>
      </w:tr>
    </w:tbl>
    <w:p w14:paraId="06B00AEE" w14:textId="77777777" w:rsidR="00456EC1" w:rsidRDefault="00456EC1" w:rsidP="00456EC1"/>
    <w:p w14:paraId="2AA007CE" w14:textId="77777777" w:rsidR="00456EC1" w:rsidRDefault="00456EC1" w:rsidP="00456EC1">
      <w:pPr>
        <w:pStyle w:val="Heading3"/>
      </w:pPr>
      <w:r>
        <w:lastRenderedPageBreak/>
        <w:t>Tag_ARC_CPU_variation</w:t>
      </w:r>
    </w:p>
    <w:p w14:paraId="58583E47" w14:textId="77777777" w:rsidR="00456EC1" w:rsidRDefault="001A5A44" w:rsidP="00456EC1">
      <w:del w:id="1102" w:author="Francois Bedard" w:date="2017-03-15T15:46:00Z">
        <w:r w:rsidDel="00C72381">
          <w:delText>This is an</w:delText>
        </w:r>
      </w:del>
      <w:ins w:id="1103" w:author="Francois Bedard" w:date="2017-03-15T15:46:00Z">
        <w:r w:rsidR="00C72381">
          <w:t>Defines</w:t>
        </w:r>
      </w:ins>
      <w:r>
        <w:t xml:space="preserve"> </w:t>
      </w:r>
      <w:del w:id="1104" w:author="Francois Bedard" w:date="2017-03-15T15:46:00Z">
        <w:r w:rsidDel="00C72381">
          <w:delText xml:space="preserve">extra </w:delText>
        </w:r>
      </w:del>
      <w:ins w:id="1105" w:author="Francois Bedard" w:date="2017-03-15T15:46:00Z">
        <w:r w:rsidR="00C72381">
          <w:t xml:space="preserve">additional </w:t>
        </w:r>
      </w:ins>
      <w:r>
        <w:t>info</w:t>
      </w:r>
      <w:ins w:id="1106" w:author="Francois Bedard" w:date="2017-03-15T15:46:00Z">
        <w:r w:rsidR="00C72381">
          <w:t>rmation</w:t>
        </w:r>
      </w:ins>
      <w:r>
        <w:t xml:space="preserve"> </w:t>
      </w:r>
      <w:del w:id="1107" w:author="Francois Bedard" w:date="2017-03-15T15:46:00Z">
        <w:r w:rsidDel="00C72381">
          <w:delText xml:space="preserve">on </w:delText>
        </w:r>
      </w:del>
      <w:ins w:id="1108" w:author="Francois Bedard" w:date="2017-03-15T15:46:00Z">
        <w:r w:rsidR="00C72381">
          <w:t xml:space="preserve">to </w:t>
        </w:r>
      </w:ins>
      <w:r>
        <w:t>CPU_base.</w:t>
      </w:r>
      <w:r w:rsidR="005D2FBB">
        <w:t xml:space="preserve"> This attribute</w:t>
      </w:r>
      <w:ins w:id="1109" w:author="Francois Bedard" w:date="2017-03-15T15:48:00Z">
        <w:r w:rsidR="00C72381">
          <w:t xml:space="preserve"> is optional and</w:t>
        </w:r>
      </w:ins>
      <w:r w:rsidR="005D2FBB">
        <w:t xml:space="preserve"> can be omitted.</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6A7C08E3"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5A1ED5"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385DA094"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AE62760"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6A81975E"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0898D6FB"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2268FAEF"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6DE507" w14:textId="77777777" w:rsidR="00D277A3" w:rsidRPr="000C21C9" w:rsidRDefault="00633DFE"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6</w:t>
            </w:r>
          </w:p>
        </w:tc>
        <w:tc>
          <w:tcPr>
            <w:tcW w:w="4160" w:type="dxa"/>
            <w:noWrap/>
            <w:hideMark/>
          </w:tcPr>
          <w:p w14:paraId="19F7FAFD"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CPU_variation</w:t>
            </w:r>
          </w:p>
        </w:tc>
        <w:tc>
          <w:tcPr>
            <w:tcW w:w="1300" w:type="dxa"/>
            <w:noWrap/>
            <w:hideMark/>
          </w:tcPr>
          <w:p w14:paraId="59646D49"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7CC17E41"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261583AB"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r>
              <w:rPr>
                <w:rFonts w:ascii="Calibri" w:eastAsia="Times New Roman" w:hAnsi="Calibri" w:cs="Times New Roman"/>
                <w:color w:val="000000"/>
                <w:lang w:eastAsia="en-US"/>
              </w:rPr>
              <w:t>/Default</w:t>
            </w:r>
            <w:r w:rsidR="00520255">
              <w:rPr>
                <w:rFonts w:ascii="Calibri" w:eastAsia="Times New Roman" w:hAnsi="Calibri" w:cs="Times New Roman"/>
                <w:color w:val="000000"/>
                <w:lang w:eastAsia="en-US"/>
              </w:rPr>
              <w:t>/Core0</w:t>
            </w:r>
          </w:p>
        </w:tc>
      </w:tr>
      <w:tr w:rsidR="00A13236" w:rsidRPr="000C21C9" w14:paraId="63D6E2DB" w14:textId="77777777" w:rsidTr="00D277A3">
        <w:trPr>
          <w:trHeight w:val="300"/>
          <w:ins w:id="1110" w:author="Claudiu Zissulescu" w:date="2016-09-29T17:11:00Z"/>
        </w:trPr>
        <w:tc>
          <w:tcPr>
            <w:cnfStyle w:val="001000000000" w:firstRow="0" w:lastRow="0" w:firstColumn="1" w:lastColumn="0" w:oddVBand="0" w:evenVBand="0" w:oddHBand="0" w:evenHBand="0" w:firstRowFirstColumn="0" w:firstRowLastColumn="0" w:lastRowFirstColumn="0" w:lastRowLastColumn="0"/>
            <w:tcW w:w="960" w:type="dxa"/>
            <w:noWrap/>
          </w:tcPr>
          <w:p w14:paraId="306F6510" w14:textId="77777777" w:rsidR="00A13236" w:rsidRDefault="00A13236" w:rsidP="009F6057">
            <w:pPr>
              <w:jc w:val="right"/>
              <w:rPr>
                <w:ins w:id="1111" w:author="Claudiu Zissulescu" w:date="2016-09-29T17:11:00Z"/>
                <w:rFonts w:ascii="Calibri" w:eastAsia="Times New Roman" w:hAnsi="Calibri" w:cs="Times New Roman"/>
                <w:color w:val="000000"/>
                <w:lang w:eastAsia="en-US"/>
              </w:rPr>
            </w:pPr>
          </w:p>
        </w:tc>
        <w:tc>
          <w:tcPr>
            <w:tcW w:w="4160" w:type="dxa"/>
            <w:noWrap/>
          </w:tcPr>
          <w:p w14:paraId="3C84E02B" w14:textId="77777777" w:rsidR="00A13236" w:rsidRPr="000C21C9" w:rsidRDefault="00A13236" w:rsidP="009F6057">
            <w:pPr>
              <w:cnfStyle w:val="000000000000" w:firstRow="0" w:lastRow="0" w:firstColumn="0" w:lastColumn="0" w:oddVBand="0" w:evenVBand="0" w:oddHBand="0" w:evenHBand="0" w:firstRowFirstColumn="0" w:firstRowLastColumn="0" w:lastRowFirstColumn="0" w:lastRowLastColumn="0"/>
              <w:rPr>
                <w:ins w:id="1112" w:author="Claudiu Zissulescu" w:date="2016-09-29T17:11:00Z"/>
                <w:rFonts w:ascii="Calibri" w:eastAsia="Times New Roman" w:hAnsi="Calibri" w:cs="Times New Roman"/>
                <w:color w:val="000000"/>
                <w:lang w:eastAsia="en-US"/>
              </w:rPr>
            </w:pPr>
          </w:p>
        </w:tc>
        <w:tc>
          <w:tcPr>
            <w:tcW w:w="1300" w:type="dxa"/>
            <w:noWrap/>
          </w:tcPr>
          <w:p w14:paraId="5098A4CA" w14:textId="77777777" w:rsidR="00A13236" w:rsidRPr="000C21C9" w:rsidRDefault="00A13236" w:rsidP="009F6057">
            <w:pPr>
              <w:cnfStyle w:val="000000000000" w:firstRow="0" w:lastRow="0" w:firstColumn="0" w:lastColumn="0" w:oddVBand="0" w:evenVBand="0" w:oddHBand="0" w:evenHBand="0" w:firstRowFirstColumn="0" w:firstRowLastColumn="0" w:lastRowFirstColumn="0" w:lastRowLastColumn="0"/>
              <w:rPr>
                <w:ins w:id="1113" w:author="Claudiu Zissulescu" w:date="2016-09-29T17:11:00Z"/>
                <w:rFonts w:ascii="Calibri" w:eastAsia="Times New Roman" w:hAnsi="Calibri" w:cs="Times New Roman"/>
                <w:color w:val="000000"/>
                <w:lang w:eastAsia="en-US"/>
              </w:rPr>
            </w:pPr>
          </w:p>
        </w:tc>
        <w:tc>
          <w:tcPr>
            <w:tcW w:w="969" w:type="dxa"/>
            <w:noWrap/>
          </w:tcPr>
          <w:p w14:paraId="0AF6CB0D" w14:textId="77777777" w:rsidR="00A13236" w:rsidRPr="000C21C9" w:rsidRDefault="00A13236" w:rsidP="009F6057">
            <w:pPr>
              <w:jc w:val="right"/>
              <w:cnfStyle w:val="000000000000" w:firstRow="0" w:lastRow="0" w:firstColumn="0" w:lastColumn="0" w:oddVBand="0" w:evenVBand="0" w:oddHBand="0" w:evenHBand="0" w:firstRowFirstColumn="0" w:firstRowLastColumn="0" w:lastRowFirstColumn="0" w:lastRowLastColumn="0"/>
              <w:rPr>
                <w:ins w:id="1114" w:author="Claudiu Zissulescu" w:date="2016-09-29T17:11:00Z"/>
                <w:rFonts w:ascii="Calibri" w:eastAsia="Times New Roman" w:hAnsi="Calibri" w:cs="Times New Roman"/>
                <w:color w:val="000000"/>
                <w:lang w:eastAsia="en-US"/>
              </w:rPr>
            </w:pPr>
            <w:ins w:id="1115" w:author="Claudiu Zissulescu" w:date="2016-09-29T17:11:00Z">
              <w:r>
                <w:rPr>
                  <w:rFonts w:ascii="Calibri" w:eastAsia="Times New Roman" w:hAnsi="Calibri" w:cs="Times New Roman"/>
                  <w:color w:val="000000"/>
                  <w:lang w:eastAsia="en-US"/>
                </w:rPr>
                <w:t>1-15</w:t>
              </w:r>
            </w:ins>
          </w:p>
        </w:tc>
        <w:tc>
          <w:tcPr>
            <w:tcW w:w="2511" w:type="dxa"/>
            <w:noWrap/>
          </w:tcPr>
          <w:p w14:paraId="38D87A41" w14:textId="77777777" w:rsidR="00A13236" w:rsidRPr="000C21C9" w:rsidRDefault="00A13236" w:rsidP="009F6057">
            <w:pPr>
              <w:cnfStyle w:val="000000000000" w:firstRow="0" w:lastRow="0" w:firstColumn="0" w:lastColumn="0" w:oddVBand="0" w:evenVBand="0" w:oddHBand="0" w:evenHBand="0" w:firstRowFirstColumn="0" w:firstRowLastColumn="0" w:lastRowFirstColumn="0" w:lastRowLastColumn="0"/>
              <w:rPr>
                <w:ins w:id="1116" w:author="Claudiu Zissulescu" w:date="2016-09-29T17:11:00Z"/>
                <w:rFonts w:ascii="Calibri" w:eastAsia="Times New Roman" w:hAnsi="Calibri" w:cs="Times New Roman"/>
                <w:color w:val="000000"/>
                <w:lang w:eastAsia="en-US"/>
              </w:rPr>
            </w:pPr>
            <w:commentRangeStart w:id="1117"/>
            <w:commentRangeStart w:id="1118"/>
            <w:ins w:id="1119" w:author="Claudiu Zissulescu" w:date="2016-09-29T17:11:00Z">
              <w:r>
                <w:rPr>
                  <w:rFonts w:ascii="Calibri" w:eastAsia="Times New Roman" w:hAnsi="Calibri" w:cs="Times New Roman"/>
                  <w:color w:val="000000"/>
                  <w:lang w:eastAsia="en-US"/>
                </w:rPr>
                <w:t>Core</w:t>
              </w:r>
            </w:ins>
            <w:r w:rsidR="00520255">
              <w:rPr>
                <w:rFonts w:ascii="Calibri" w:eastAsia="Times New Roman" w:hAnsi="Calibri" w:cs="Times New Roman"/>
                <w:color w:val="000000"/>
                <w:lang w:eastAsia="en-US"/>
              </w:rPr>
              <w:t>1</w:t>
            </w:r>
            <w:ins w:id="1120" w:author="Claudiu Zissulescu" w:date="2016-09-29T17:11:00Z">
              <w:r>
                <w:rPr>
                  <w:rFonts w:ascii="Calibri" w:eastAsia="Times New Roman" w:hAnsi="Calibri" w:cs="Times New Roman"/>
                  <w:color w:val="000000"/>
                  <w:lang w:eastAsia="en-US"/>
                </w:rPr>
                <w:t>-Core14</w:t>
              </w:r>
            </w:ins>
            <w:commentRangeEnd w:id="1117"/>
            <w:r w:rsidR="00C72381">
              <w:rPr>
                <w:rStyle w:val="CommentReference"/>
              </w:rPr>
              <w:commentReference w:id="1117"/>
            </w:r>
            <w:commentRangeEnd w:id="1118"/>
            <w:r w:rsidR="00C03719">
              <w:rPr>
                <w:rStyle w:val="CommentReference"/>
              </w:rPr>
              <w:commentReference w:id="1118"/>
            </w:r>
          </w:p>
        </w:tc>
      </w:tr>
    </w:tbl>
    <w:p w14:paraId="45C9E431" w14:textId="77777777" w:rsidR="00456EC1" w:rsidRDefault="00456EC1" w:rsidP="00456EC1"/>
    <w:p w14:paraId="6D441692" w14:textId="77777777" w:rsidR="00456EC1" w:rsidRDefault="00456EC1" w:rsidP="00456EC1">
      <w:pPr>
        <w:pStyle w:val="Heading3"/>
      </w:pPr>
      <w:r>
        <w:t>Tag_ARC_CPU_name</w:t>
      </w:r>
    </w:p>
    <w:p w14:paraId="6822D905" w14:textId="77777777" w:rsidR="00456EC1" w:rsidRDefault="00C72381" w:rsidP="00456EC1">
      <w:ins w:id="1121" w:author="Francois Bedard" w:date="2017-03-15T15:47:00Z">
        <w:r>
          <w:t xml:space="preserve">Defines name of the </w:t>
        </w:r>
      </w:ins>
      <w:del w:id="1122" w:author="Francois Bedard" w:date="2017-03-15T15:47:00Z">
        <w:r w:rsidR="001A5A44" w:rsidDel="00C72381">
          <w:delText xml:space="preserve">A </w:delText>
        </w:r>
      </w:del>
      <w:r w:rsidR="001A5A44">
        <w:t>CPU</w:t>
      </w:r>
      <w:del w:id="1123" w:author="Francois Bedard" w:date="2017-03-15T15:47:00Z">
        <w:r w:rsidR="001A5A44" w:rsidDel="00C72381">
          <w:delText xml:space="preserve"> name</w:delText>
        </w:r>
      </w:del>
      <w:r w:rsidR="001A5A44">
        <w:t xml:space="preserve">, </w:t>
      </w:r>
      <w:r w:rsidR="005D2FBB">
        <w:t>which can be</w:t>
      </w:r>
      <w:ins w:id="1124" w:author="Francois Bedard" w:date="2017-03-15T15:48:00Z">
        <w:r>
          <w:t xml:space="preserve"> the</w:t>
        </w:r>
      </w:ins>
      <w:del w:id="1125" w:author="Francois Bedard" w:date="2017-03-15T15:48:00Z">
        <w:r w:rsidR="005D2FBB" w:rsidDel="00C72381">
          <w:delText xml:space="preserve"> a</w:delText>
        </w:r>
      </w:del>
      <w:r w:rsidR="005D2FBB">
        <w:t xml:space="preserve"> name of a specific manufacturer, a generic name, or any other name</w:t>
      </w:r>
      <w:r w:rsidR="001A5A44">
        <w:t>.</w:t>
      </w:r>
      <w:r w:rsidR="005D2FBB">
        <w:t xml:space="preserve"> This attribute can be omitted.</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2818E87B"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C89EF"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5C7445A1"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3A006FB"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5D38AEB0"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292782B"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39D328DC"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9B8EDF" w14:textId="77777777" w:rsidR="00D277A3" w:rsidRPr="000C21C9" w:rsidRDefault="00633DFE"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7</w:t>
            </w:r>
          </w:p>
        </w:tc>
        <w:tc>
          <w:tcPr>
            <w:tcW w:w="4160" w:type="dxa"/>
            <w:noWrap/>
            <w:hideMark/>
          </w:tcPr>
          <w:p w14:paraId="10C4F933"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CPU_name</w:t>
            </w:r>
          </w:p>
        </w:tc>
        <w:tc>
          <w:tcPr>
            <w:tcW w:w="1300" w:type="dxa"/>
            <w:noWrap/>
            <w:hideMark/>
          </w:tcPr>
          <w:p w14:paraId="6F98DA7D" w14:textId="77777777" w:rsidR="00D277A3" w:rsidRPr="000C21C9" w:rsidRDefault="005D2FBB"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969" w:type="dxa"/>
            <w:noWrap/>
            <w:hideMark/>
          </w:tcPr>
          <w:p w14:paraId="5602D9C1"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name</w:t>
            </w:r>
          </w:p>
        </w:tc>
        <w:tc>
          <w:tcPr>
            <w:tcW w:w="2511" w:type="dxa"/>
            <w:noWrap/>
            <w:hideMark/>
          </w:tcPr>
          <w:p w14:paraId="4668B421"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CPU name</w:t>
            </w:r>
          </w:p>
        </w:tc>
      </w:tr>
    </w:tbl>
    <w:p w14:paraId="74D355B6" w14:textId="77777777" w:rsidR="002452C9" w:rsidRDefault="002452C9" w:rsidP="002452C9">
      <w:pPr>
        <w:pStyle w:val="Heading3"/>
        <w:numPr>
          <w:ilvl w:val="0"/>
          <w:numId w:val="0"/>
        </w:numPr>
        <w:ind w:left="720" w:hanging="720"/>
      </w:pPr>
    </w:p>
    <w:p w14:paraId="6A8C267E" w14:textId="77777777" w:rsidR="008D2380" w:rsidRDefault="008D2380" w:rsidP="008D2380">
      <w:pPr>
        <w:pStyle w:val="Heading3"/>
      </w:pPr>
      <w:r>
        <w:t>Tag</w:t>
      </w:r>
      <w:r w:rsidR="00633DFE">
        <w:t>_</w:t>
      </w:r>
      <w:r>
        <w:t>ARC_ISA_config</w:t>
      </w:r>
    </w:p>
    <w:p w14:paraId="1DADA7E3" w14:textId="77777777" w:rsidR="008D2380" w:rsidRDefault="0021594E" w:rsidP="008D2380">
      <w:r>
        <w:rPr>
          <w:rFonts w:ascii="Calibri" w:eastAsia="Times New Roman" w:hAnsi="Calibri" w:cs="Times New Roman"/>
          <w:color w:val="000000"/>
          <w:lang w:eastAsia="en-US"/>
        </w:rPr>
        <w:t>Comma separated list of ISA extensions</w:t>
      </w:r>
      <w:r w:rsidR="00633DFE">
        <w:t xml:space="preserve">. This attribute </w:t>
      </w:r>
      <w:ins w:id="1126" w:author="Francois Bedard" w:date="2017-03-15T15:48:00Z">
        <w:r w:rsidR="00C72381">
          <w:t xml:space="preserve">is optional and </w:t>
        </w:r>
      </w:ins>
      <w:r w:rsidR="00633DFE">
        <w:t>can be omitted</w:t>
      </w:r>
      <w:r w:rsidR="008D2380">
        <w:t>. The names accepted are defined.</w:t>
      </w:r>
    </w:p>
    <w:tbl>
      <w:tblPr>
        <w:tblStyle w:val="ListTable2-Accent3"/>
        <w:tblW w:w="9946" w:type="dxa"/>
        <w:tblLook w:val="04A0" w:firstRow="1" w:lastRow="0" w:firstColumn="1" w:lastColumn="0" w:noHBand="0" w:noVBand="1"/>
      </w:tblPr>
      <w:tblGrid>
        <w:gridCol w:w="960"/>
        <w:gridCol w:w="4160"/>
        <w:gridCol w:w="1300"/>
        <w:gridCol w:w="1015"/>
        <w:gridCol w:w="2511"/>
      </w:tblGrid>
      <w:tr w:rsidR="008D2380" w:rsidRPr="000C21C9" w14:paraId="68E826D9" w14:textId="77777777" w:rsidTr="00017C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0E6976" w14:textId="77777777" w:rsidR="008D2380" w:rsidRPr="000C21C9" w:rsidRDefault="008D2380" w:rsidP="00017CB0">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05F09DFA"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AE92595"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1015" w:type="dxa"/>
            <w:hideMark/>
          </w:tcPr>
          <w:p w14:paraId="5D53B3F2" w14:textId="77777777" w:rsidR="008D2380" w:rsidRPr="000C21C9" w:rsidRDefault="008D2380" w:rsidP="00017C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F2B3DA0"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8D2380" w:rsidRPr="000C21C9" w14:paraId="7B728885" w14:textId="77777777" w:rsidTr="00017C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273943" w14:textId="77777777" w:rsidR="008D2380" w:rsidRPr="000C21C9" w:rsidRDefault="00133722" w:rsidP="00017CB0">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16</w:t>
            </w:r>
          </w:p>
        </w:tc>
        <w:tc>
          <w:tcPr>
            <w:tcW w:w="4160" w:type="dxa"/>
            <w:noWrap/>
            <w:hideMark/>
          </w:tcPr>
          <w:p w14:paraId="54CC7E6E" w14:textId="77777777" w:rsidR="008D2380" w:rsidRPr="000C21C9" w:rsidRDefault="008D238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w:t>
            </w:r>
            <w:r w:rsidR="00633DFE">
              <w:rPr>
                <w:rFonts w:ascii="Calibri" w:eastAsia="Times New Roman" w:hAnsi="Calibri" w:cs="Times New Roman"/>
                <w:color w:val="000000"/>
                <w:lang w:eastAsia="en-US"/>
              </w:rPr>
              <w:t>_</w:t>
            </w:r>
            <w:r w:rsidRPr="000C21C9">
              <w:rPr>
                <w:rFonts w:ascii="Calibri" w:eastAsia="Times New Roman" w:hAnsi="Calibri" w:cs="Times New Roman"/>
                <w:color w:val="000000"/>
                <w:lang w:eastAsia="en-US"/>
              </w:rPr>
              <w:t>ARC_</w:t>
            </w:r>
            <w:r>
              <w:rPr>
                <w:rFonts w:ascii="Calibri" w:eastAsia="Times New Roman" w:hAnsi="Calibri" w:cs="Times New Roman"/>
                <w:color w:val="000000"/>
                <w:lang w:eastAsia="en-US"/>
              </w:rPr>
              <w:t>ISA</w:t>
            </w:r>
            <w:r w:rsidRPr="000C21C9">
              <w:rPr>
                <w:rFonts w:ascii="Calibri" w:eastAsia="Times New Roman" w:hAnsi="Calibri" w:cs="Times New Roman"/>
                <w:color w:val="000000"/>
                <w:lang w:eastAsia="en-US"/>
              </w:rPr>
              <w:t>_</w:t>
            </w:r>
            <w:r>
              <w:rPr>
                <w:rFonts w:ascii="Calibri" w:eastAsia="Times New Roman" w:hAnsi="Calibri" w:cs="Times New Roman"/>
                <w:color w:val="000000"/>
                <w:lang w:eastAsia="en-US"/>
              </w:rPr>
              <w:t>config</w:t>
            </w:r>
          </w:p>
        </w:tc>
        <w:tc>
          <w:tcPr>
            <w:tcW w:w="1300" w:type="dxa"/>
            <w:noWrap/>
            <w:hideMark/>
          </w:tcPr>
          <w:p w14:paraId="441B198D" w14:textId="77777777" w:rsidR="008D2380" w:rsidRPr="000C21C9" w:rsidRDefault="008D238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1015" w:type="dxa"/>
            <w:noWrap/>
            <w:hideMark/>
          </w:tcPr>
          <w:p w14:paraId="5EB01D06" w14:textId="77777777" w:rsidR="008D2380" w:rsidRPr="000C21C9" w:rsidRDefault="00633DFE" w:rsidP="00017C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&lt;NTBS&gt;</w:t>
            </w:r>
          </w:p>
        </w:tc>
        <w:tc>
          <w:tcPr>
            <w:tcW w:w="2511" w:type="dxa"/>
            <w:noWrap/>
            <w:hideMark/>
          </w:tcPr>
          <w:p w14:paraId="2556511D" w14:textId="77777777" w:rsidR="008D2380" w:rsidRPr="000C21C9" w:rsidRDefault="00633DFE"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Comma separated l</w:t>
            </w:r>
            <w:r w:rsidR="008D2380">
              <w:rPr>
                <w:rFonts w:ascii="Calibri" w:eastAsia="Times New Roman" w:hAnsi="Calibri" w:cs="Times New Roman"/>
                <w:color w:val="000000"/>
                <w:lang w:eastAsia="en-US"/>
              </w:rPr>
              <w:t>ist of ISA extensions.</w:t>
            </w:r>
          </w:p>
        </w:tc>
      </w:tr>
    </w:tbl>
    <w:p w14:paraId="73EC3EFD" w14:textId="77777777" w:rsidR="001A56FF" w:rsidRDefault="001A56FF" w:rsidP="001A56FF">
      <w:pPr>
        <w:pStyle w:val="Heading4"/>
        <w:numPr>
          <w:ilvl w:val="0"/>
          <w:numId w:val="0"/>
        </w:numPr>
        <w:ind w:left="864"/>
      </w:pPr>
    </w:p>
    <w:p w14:paraId="493966AC" w14:textId="77777777" w:rsidR="002452C9" w:rsidRDefault="002452C9" w:rsidP="002452C9">
      <w:pPr>
        <w:pStyle w:val="Heading4"/>
      </w:pPr>
      <w:r>
        <w:t>Recognized ISA name extensions</w:t>
      </w:r>
    </w:p>
    <w:tbl>
      <w:tblPr>
        <w:tblStyle w:val="PlainTable3"/>
        <w:tblW w:w="9487" w:type="dxa"/>
        <w:tblLook w:val="04A0" w:firstRow="1" w:lastRow="0" w:firstColumn="1" w:lastColumn="0" w:noHBand="0" w:noVBand="1"/>
      </w:tblPr>
      <w:tblGrid>
        <w:gridCol w:w="1320"/>
        <w:gridCol w:w="2185"/>
        <w:gridCol w:w="1638"/>
        <w:gridCol w:w="1558"/>
        <w:gridCol w:w="1421"/>
        <w:gridCol w:w="1365"/>
      </w:tblGrid>
      <w:tr w:rsidR="002452C9" w14:paraId="521CF6A1" w14:textId="77777777" w:rsidTr="00C037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tcPr>
          <w:p w14:paraId="3A24AA94" w14:textId="77777777" w:rsidR="002452C9" w:rsidRDefault="002452C9" w:rsidP="00C03719">
            <w:r>
              <w:t>Name</w:t>
            </w:r>
          </w:p>
        </w:tc>
        <w:tc>
          <w:tcPr>
            <w:tcW w:w="2185" w:type="dxa"/>
          </w:tcPr>
          <w:p w14:paraId="2BB0BE4B" w14:textId="77777777" w:rsidR="002452C9" w:rsidRDefault="002452C9" w:rsidP="00C03719">
            <w:pPr>
              <w:cnfStyle w:val="100000000000" w:firstRow="1" w:lastRow="0" w:firstColumn="0" w:lastColumn="0" w:oddVBand="0" w:evenVBand="0" w:oddHBand="0" w:evenHBand="0" w:firstRowFirstColumn="0" w:firstRowLastColumn="0" w:lastRowFirstColumn="0" w:lastRowLastColumn="0"/>
            </w:pPr>
            <w:r>
              <w:t>Extension</w:t>
            </w:r>
          </w:p>
        </w:tc>
        <w:tc>
          <w:tcPr>
            <w:tcW w:w="1638" w:type="dxa"/>
          </w:tcPr>
          <w:p w14:paraId="36810482" w14:textId="77777777" w:rsidR="002452C9" w:rsidRDefault="002452C9" w:rsidP="00C03719">
            <w:pPr>
              <w:cnfStyle w:val="100000000000" w:firstRow="1" w:lastRow="0" w:firstColumn="0" w:lastColumn="0" w:oddVBand="0" w:evenVBand="0" w:oddHBand="0" w:evenHBand="0" w:firstRowFirstColumn="0" w:firstRowLastColumn="0" w:lastRowFirstColumn="0" w:lastRowLastColumn="0"/>
            </w:pPr>
            <w:r>
              <w:t>A6xx</w:t>
            </w:r>
          </w:p>
        </w:tc>
        <w:tc>
          <w:tcPr>
            <w:tcW w:w="1558" w:type="dxa"/>
          </w:tcPr>
          <w:p w14:paraId="0E96D116" w14:textId="77777777" w:rsidR="002452C9" w:rsidRDefault="002452C9" w:rsidP="00C03719">
            <w:pPr>
              <w:cnfStyle w:val="100000000000" w:firstRow="1" w:lastRow="0" w:firstColumn="0" w:lastColumn="0" w:oddVBand="0" w:evenVBand="0" w:oddHBand="0" w:evenHBand="0" w:firstRowFirstColumn="0" w:firstRowLastColumn="0" w:lastRowFirstColumn="0" w:lastRowLastColumn="0"/>
            </w:pPr>
            <w:r>
              <w:t>A7xx</w:t>
            </w:r>
          </w:p>
        </w:tc>
        <w:tc>
          <w:tcPr>
            <w:tcW w:w="1421" w:type="dxa"/>
          </w:tcPr>
          <w:p w14:paraId="4ADFF502" w14:textId="77777777" w:rsidR="002452C9" w:rsidRDefault="002452C9" w:rsidP="00C03719">
            <w:pPr>
              <w:cnfStyle w:val="100000000000" w:firstRow="1" w:lastRow="0" w:firstColumn="0" w:lastColumn="0" w:oddVBand="0" w:evenVBand="0" w:oddHBand="0" w:evenHBand="0" w:firstRowFirstColumn="0" w:firstRowLastColumn="0" w:lastRowFirstColumn="0" w:lastRowLastColumn="0"/>
            </w:pPr>
            <w:r>
              <w:t>HS</w:t>
            </w:r>
          </w:p>
        </w:tc>
        <w:tc>
          <w:tcPr>
            <w:tcW w:w="1365" w:type="dxa"/>
          </w:tcPr>
          <w:p w14:paraId="0CC73A87" w14:textId="77777777" w:rsidR="002452C9" w:rsidRDefault="002452C9" w:rsidP="00C03719">
            <w:pPr>
              <w:cnfStyle w:val="100000000000" w:firstRow="1" w:lastRow="0" w:firstColumn="0" w:lastColumn="0" w:oddVBand="0" w:evenVBand="0" w:oddHBand="0" w:evenHBand="0" w:firstRowFirstColumn="0" w:firstRowLastColumn="0" w:lastRowFirstColumn="0" w:lastRowLastColumn="0"/>
            </w:pPr>
            <w:r>
              <w:t>EM</w:t>
            </w:r>
          </w:p>
        </w:tc>
      </w:tr>
      <w:tr w:rsidR="002452C9" w14:paraId="64E5198A"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3C2E510F" w14:textId="77777777" w:rsidR="002452C9" w:rsidRDefault="002452C9" w:rsidP="00C03719">
            <w:r>
              <w:t>BITSCAN</w:t>
            </w:r>
          </w:p>
        </w:tc>
        <w:tc>
          <w:tcPr>
            <w:tcW w:w="2185" w:type="dxa"/>
          </w:tcPr>
          <w:p w14:paraId="57E88CB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Bit scan</w:t>
            </w:r>
          </w:p>
        </w:tc>
        <w:tc>
          <w:tcPr>
            <w:tcW w:w="1638" w:type="dxa"/>
          </w:tcPr>
          <w:p w14:paraId="0F6BCB70"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558" w:type="dxa"/>
          </w:tcPr>
          <w:p w14:paraId="35683193"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421" w:type="dxa"/>
          </w:tcPr>
          <w:p w14:paraId="79429C7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365" w:type="dxa"/>
          </w:tcPr>
          <w:p w14:paraId="0B7A10D9"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r w:rsidR="002452C9" w14:paraId="1378399C"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4411B2A0" w14:textId="77777777" w:rsidR="002452C9" w:rsidRDefault="002452C9" w:rsidP="00C03719">
            <w:r>
              <w:t>bs</w:t>
            </w:r>
          </w:p>
        </w:tc>
        <w:tc>
          <w:tcPr>
            <w:tcW w:w="2185" w:type="dxa"/>
          </w:tcPr>
          <w:p w14:paraId="75FE88C0"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 xml:space="preserve">Barrel shifter </w:t>
            </w:r>
          </w:p>
        </w:tc>
        <w:tc>
          <w:tcPr>
            <w:tcW w:w="1638" w:type="dxa"/>
          </w:tcPr>
          <w:p w14:paraId="40D12BC8"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c>
          <w:tcPr>
            <w:tcW w:w="1558" w:type="dxa"/>
          </w:tcPr>
          <w:p w14:paraId="33895F37"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c>
          <w:tcPr>
            <w:tcW w:w="1421" w:type="dxa"/>
          </w:tcPr>
          <w:p w14:paraId="3816865D"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Default</w:t>
            </w:r>
          </w:p>
        </w:tc>
        <w:tc>
          <w:tcPr>
            <w:tcW w:w="1365" w:type="dxa"/>
          </w:tcPr>
          <w:p w14:paraId="532D7F44"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r>
      <w:tr w:rsidR="002452C9" w14:paraId="46358F94"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646CA5A" w14:textId="77777777" w:rsidR="002452C9" w:rsidRDefault="002452C9" w:rsidP="00C03719">
            <w:r>
              <w:t>swap</w:t>
            </w:r>
          </w:p>
        </w:tc>
        <w:tc>
          <w:tcPr>
            <w:tcW w:w="2185" w:type="dxa"/>
          </w:tcPr>
          <w:p w14:paraId="64CD8668"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Swap ops</w:t>
            </w:r>
          </w:p>
        </w:tc>
        <w:tc>
          <w:tcPr>
            <w:tcW w:w="1638" w:type="dxa"/>
          </w:tcPr>
          <w:p w14:paraId="3BAA27F6"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558" w:type="dxa"/>
          </w:tcPr>
          <w:p w14:paraId="09CBDC97"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421" w:type="dxa"/>
          </w:tcPr>
          <w:p w14:paraId="6CDA469F"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Default</w:t>
            </w:r>
          </w:p>
        </w:tc>
        <w:tc>
          <w:tcPr>
            <w:tcW w:w="1365" w:type="dxa"/>
          </w:tcPr>
          <w:p w14:paraId="0CD443B1"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r w:rsidR="002452C9" w14:paraId="373F742D"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0FD1F60A" w14:textId="77777777" w:rsidR="002452C9" w:rsidRDefault="002452C9" w:rsidP="00C03719">
            <w:r>
              <w:t>DIV_REM</w:t>
            </w:r>
          </w:p>
        </w:tc>
        <w:tc>
          <w:tcPr>
            <w:tcW w:w="2185" w:type="dxa"/>
          </w:tcPr>
          <w:p w14:paraId="04D885E0"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Division/remainder</w:t>
            </w:r>
          </w:p>
        </w:tc>
        <w:tc>
          <w:tcPr>
            <w:tcW w:w="1638" w:type="dxa"/>
          </w:tcPr>
          <w:p w14:paraId="0194843F"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558" w:type="dxa"/>
          </w:tcPr>
          <w:p w14:paraId="39A21C42"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421" w:type="dxa"/>
          </w:tcPr>
          <w:p w14:paraId="1B22F2BC"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Default</w:t>
            </w:r>
          </w:p>
        </w:tc>
        <w:tc>
          <w:tcPr>
            <w:tcW w:w="1365" w:type="dxa"/>
          </w:tcPr>
          <w:p w14:paraId="26C6E4AC"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r>
      <w:tr w:rsidR="002452C9" w14:paraId="556AFB5E"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1858A616" w14:textId="77777777" w:rsidR="002452C9" w:rsidRDefault="002452C9" w:rsidP="00C03719">
            <w:commentRangeStart w:id="1127"/>
            <w:commentRangeStart w:id="1128"/>
            <w:r>
              <w:t>NPS400</w:t>
            </w:r>
            <w:commentRangeEnd w:id="1127"/>
            <w:r w:rsidR="00C72381">
              <w:rPr>
                <w:rStyle w:val="CommentReference"/>
                <w:b w:val="0"/>
                <w:bCs w:val="0"/>
                <w:caps w:val="0"/>
              </w:rPr>
              <w:commentReference w:id="1127"/>
            </w:r>
            <w:commentRangeEnd w:id="1128"/>
            <w:r w:rsidR="00C03719">
              <w:rPr>
                <w:rStyle w:val="CommentReference"/>
                <w:b w:val="0"/>
                <w:bCs w:val="0"/>
                <w:caps w:val="0"/>
              </w:rPr>
              <w:commentReference w:id="1128"/>
            </w:r>
          </w:p>
        </w:tc>
        <w:tc>
          <w:tcPr>
            <w:tcW w:w="2185" w:type="dxa"/>
          </w:tcPr>
          <w:p w14:paraId="1BE85543"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NPS400</w:t>
            </w:r>
          </w:p>
        </w:tc>
        <w:tc>
          <w:tcPr>
            <w:tcW w:w="1638" w:type="dxa"/>
          </w:tcPr>
          <w:p w14:paraId="3B1BB8D1"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558" w:type="dxa"/>
          </w:tcPr>
          <w:p w14:paraId="318DFCB9"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421" w:type="dxa"/>
          </w:tcPr>
          <w:p w14:paraId="2F251408"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365" w:type="dxa"/>
          </w:tcPr>
          <w:p w14:paraId="3C7E540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r>
      <w:tr w:rsidR="002452C9" w14:paraId="70FE1385"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043A2908" w14:textId="77777777" w:rsidR="002452C9" w:rsidRDefault="002452C9" w:rsidP="00C03719">
            <w:r>
              <w:t>cd</w:t>
            </w:r>
          </w:p>
        </w:tc>
        <w:tc>
          <w:tcPr>
            <w:tcW w:w="2185" w:type="dxa"/>
          </w:tcPr>
          <w:p w14:paraId="4644D041"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Code density</w:t>
            </w:r>
          </w:p>
        </w:tc>
        <w:tc>
          <w:tcPr>
            <w:tcW w:w="1638" w:type="dxa"/>
          </w:tcPr>
          <w:p w14:paraId="58F617DE"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558" w:type="dxa"/>
          </w:tcPr>
          <w:p w14:paraId="73FE79B6"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421" w:type="dxa"/>
          </w:tcPr>
          <w:p w14:paraId="049021B3"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Default</w:t>
            </w:r>
          </w:p>
        </w:tc>
        <w:tc>
          <w:tcPr>
            <w:tcW w:w="1365" w:type="dxa"/>
          </w:tcPr>
          <w:p w14:paraId="286976C4"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r>
      <w:tr w:rsidR="002452C9" w14:paraId="3F3063B8"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E3FB8BF" w14:textId="77777777" w:rsidR="002452C9" w:rsidRDefault="002452C9" w:rsidP="00C03719">
            <w:commentRangeStart w:id="1129"/>
            <w:commentRangeStart w:id="1130"/>
            <w:r>
              <w:t>QUARKSE</w:t>
            </w:r>
            <w:commentRangeEnd w:id="1129"/>
            <w:r w:rsidR="00C72381">
              <w:rPr>
                <w:rStyle w:val="CommentReference"/>
                <w:b w:val="0"/>
                <w:bCs w:val="0"/>
                <w:caps w:val="0"/>
              </w:rPr>
              <w:commentReference w:id="1129"/>
            </w:r>
            <w:commentRangeEnd w:id="1130"/>
            <w:r w:rsidR="0086021A">
              <w:rPr>
                <w:rStyle w:val="CommentReference"/>
                <w:b w:val="0"/>
                <w:bCs w:val="0"/>
                <w:caps w:val="0"/>
              </w:rPr>
              <w:commentReference w:id="1130"/>
            </w:r>
          </w:p>
        </w:tc>
        <w:tc>
          <w:tcPr>
            <w:tcW w:w="2185" w:type="dxa"/>
          </w:tcPr>
          <w:p w14:paraId="4D9F52B9"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QuarkSE-EM</w:t>
            </w:r>
          </w:p>
        </w:tc>
        <w:tc>
          <w:tcPr>
            <w:tcW w:w="1638" w:type="dxa"/>
          </w:tcPr>
          <w:p w14:paraId="74356D27"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558" w:type="dxa"/>
          </w:tcPr>
          <w:p w14:paraId="40A96B3A"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421" w:type="dxa"/>
          </w:tcPr>
          <w:p w14:paraId="3E8365DD"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365" w:type="dxa"/>
          </w:tcPr>
          <w:p w14:paraId="51E7A84D"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r w:rsidR="002452C9" w14:paraId="079141DA"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3E6E6A34" w14:textId="77777777" w:rsidR="002452C9" w:rsidRDefault="002452C9" w:rsidP="00C03719">
            <w:r>
              <w:t>spfp</w:t>
            </w:r>
          </w:p>
        </w:tc>
        <w:tc>
          <w:tcPr>
            <w:tcW w:w="2185" w:type="dxa"/>
          </w:tcPr>
          <w:p w14:paraId="2CED16FF"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FPX single precision</w:t>
            </w:r>
          </w:p>
        </w:tc>
        <w:tc>
          <w:tcPr>
            <w:tcW w:w="1638" w:type="dxa"/>
          </w:tcPr>
          <w:p w14:paraId="1E9800C4"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c>
          <w:tcPr>
            <w:tcW w:w="1558" w:type="dxa"/>
          </w:tcPr>
          <w:p w14:paraId="486227A9"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c>
          <w:tcPr>
            <w:tcW w:w="1421" w:type="dxa"/>
          </w:tcPr>
          <w:p w14:paraId="78984AAB"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365" w:type="dxa"/>
          </w:tcPr>
          <w:p w14:paraId="05757EE1"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r>
      <w:tr w:rsidR="002452C9" w14:paraId="37678EBD"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6A97FFF1" w14:textId="77777777" w:rsidR="002452C9" w:rsidRDefault="002452C9" w:rsidP="00C03719">
            <w:r>
              <w:t>dpfp</w:t>
            </w:r>
          </w:p>
        </w:tc>
        <w:tc>
          <w:tcPr>
            <w:tcW w:w="2185" w:type="dxa"/>
          </w:tcPr>
          <w:p w14:paraId="64429FC8"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FPX double precision</w:t>
            </w:r>
          </w:p>
        </w:tc>
        <w:tc>
          <w:tcPr>
            <w:tcW w:w="1638" w:type="dxa"/>
          </w:tcPr>
          <w:p w14:paraId="6AF8B6B0"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558" w:type="dxa"/>
          </w:tcPr>
          <w:p w14:paraId="62856184"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421" w:type="dxa"/>
          </w:tcPr>
          <w:p w14:paraId="31FAEE3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365" w:type="dxa"/>
          </w:tcPr>
          <w:p w14:paraId="029208C8"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r w:rsidR="002452C9" w14:paraId="18ABBC37"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1ADBB757" w14:textId="77777777" w:rsidR="002452C9" w:rsidRDefault="002452C9" w:rsidP="00C03719">
            <w:r>
              <w:t>FPUDA</w:t>
            </w:r>
          </w:p>
        </w:tc>
        <w:tc>
          <w:tcPr>
            <w:tcW w:w="2185" w:type="dxa"/>
          </w:tcPr>
          <w:p w14:paraId="7A154471"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FP double assist</w:t>
            </w:r>
          </w:p>
        </w:tc>
        <w:tc>
          <w:tcPr>
            <w:tcW w:w="1638" w:type="dxa"/>
          </w:tcPr>
          <w:p w14:paraId="1CEF99F7"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558" w:type="dxa"/>
          </w:tcPr>
          <w:p w14:paraId="2EF25666"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421" w:type="dxa"/>
          </w:tcPr>
          <w:p w14:paraId="21E94D57"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365" w:type="dxa"/>
          </w:tcPr>
          <w:p w14:paraId="0E48C49F"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r>
      <w:tr w:rsidR="002452C9" w14:paraId="1566749E"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F604327" w14:textId="77777777" w:rsidR="002452C9" w:rsidRDefault="002452C9" w:rsidP="00C03719">
            <w:r>
              <w:t>FPUS</w:t>
            </w:r>
          </w:p>
        </w:tc>
        <w:tc>
          <w:tcPr>
            <w:tcW w:w="2185" w:type="dxa"/>
          </w:tcPr>
          <w:p w14:paraId="7AFCF958"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FPU single precision</w:t>
            </w:r>
          </w:p>
        </w:tc>
        <w:tc>
          <w:tcPr>
            <w:tcW w:w="1638" w:type="dxa"/>
          </w:tcPr>
          <w:p w14:paraId="55F69E6D"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558" w:type="dxa"/>
          </w:tcPr>
          <w:p w14:paraId="7128A65E"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421" w:type="dxa"/>
          </w:tcPr>
          <w:p w14:paraId="3F835E22"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c>
          <w:tcPr>
            <w:tcW w:w="1365" w:type="dxa"/>
          </w:tcPr>
          <w:p w14:paraId="2DBF0D1A"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r w:rsidR="002452C9" w14:paraId="31F6792A" w14:textId="77777777" w:rsidTr="00C03719">
        <w:tc>
          <w:tcPr>
            <w:cnfStyle w:val="001000000000" w:firstRow="0" w:lastRow="0" w:firstColumn="1" w:lastColumn="0" w:oddVBand="0" w:evenVBand="0" w:oddHBand="0" w:evenHBand="0" w:firstRowFirstColumn="0" w:firstRowLastColumn="0" w:lastRowFirstColumn="0" w:lastRowLastColumn="0"/>
            <w:tcW w:w="1320" w:type="dxa"/>
          </w:tcPr>
          <w:p w14:paraId="16948088" w14:textId="77777777" w:rsidR="002452C9" w:rsidRDefault="002452C9" w:rsidP="00C03719">
            <w:r>
              <w:t>FPUD</w:t>
            </w:r>
          </w:p>
        </w:tc>
        <w:tc>
          <w:tcPr>
            <w:tcW w:w="2185" w:type="dxa"/>
          </w:tcPr>
          <w:p w14:paraId="5A139E8C"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FPU double precision</w:t>
            </w:r>
          </w:p>
        </w:tc>
        <w:tc>
          <w:tcPr>
            <w:tcW w:w="1638" w:type="dxa"/>
          </w:tcPr>
          <w:p w14:paraId="3DB64317"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558" w:type="dxa"/>
          </w:tcPr>
          <w:p w14:paraId="1438A838"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c>
          <w:tcPr>
            <w:tcW w:w="1421" w:type="dxa"/>
          </w:tcPr>
          <w:p w14:paraId="5C9A1E2B"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Optional</w:t>
            </w:r>
          </w:p>
        </w:tc>
        <w:tc>
          <w:tcPr>
            <w:tcW w:w="1365" w:type="dxa"/>
          </w:tcPr>
          <w:p w14:paraId="1F844FCF" w14:textId="77777777" w:rsidR="002452C9" w:rsidRDefault="002452C9" w:rsidP="00C03719">
            <w:pPr>
              <w:cnfStyle w:val="000000000000" w:firstRow="0" w:lastRow="0" w:firstColumn="0" w:lastColumn="0" w:oddVBand="0" w:evenVBand="0" w:oddHBand="0" w:evenHBand="0" w:firstRowFirstColumn="0" w:firstRowLastColumn="0" w:lastRowFirstColumn="0" w:lastRowLastColumn="0"/>
            </w:pPr>
            <w:r>
              <w:t>N.A.</w:t>
            </w:r>
          </w:p>
        </w:tc>
      </w:tr>
      <w:tr w:rsidR="002452C9" w14:paraId="529EC7F8" w14:textId="77777777" w:rsidTr="00C0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793063D" w14:textId="77777777" w:rsidR="002452C9" w:rsidRDefault="002452C9" w:rsidP="00C03719">
            <w:r>
              <w:t>SA</w:t>
            </w:r>
          </w:p>
        </w:tc>
        <w:tc>
          <w:tcPr>
            <w:tcW w:w="2185" w:type="dxa"/>
          </w:tcPr>
          <w:p w14:paraId="3E634507"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Shift assist</w:t>
            </w:r>
          </w:p>
        </w:tc>
        <w:tc>
          <w:tcPr>
            <w:tcW w:w="1638" w:type="dxa"/>
          </w:tcPr>
          <w:p w14:paraId="015BE27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558" w:type="dxa"/>
          </w:tcPr>
          <w:p w14:paraId="3D0C405B"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N.A.</w:t>
            </w:r>
          </w:p>
        </w:tc>
        <w:tc>
          <w:tcPr>
            <w:tcW w:w="1421" w:type="dxa"/>
          </w:tcPr>
          <w:p w14:paraId="1A0DBB54"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Default</w:t>
            </w:r>
          </w:p>
        </w:tc>
        <w:tc>
          <w:tcPr>
            <w:tcW w:w="1365" w:type="dxa"/>
          </w:tcPr>
          <w:p w14:paraId="1BD84369" w14:textId="77777777" w:rsidR="002452C9" w:rsidRDefault="002452C9" w:rsidP="00C03719">
            <w:pPr>
              <w:cnfStyle w:val="000000100000" w:firstRow="0" w:lastRow="0" w:firstColumn="0" w:lastColumn="0" w:oddVBand="0" w:evenVBand="0" w:oddHBand="1" w:evenHBand="0" w:firstRowFirstColumn="0" w:firstRowLastColumn="0" w:lastRowFirstColumn="0" w:lastRowLastColumn="0"/>
            </w:pPr>
            <w:r>
              <w:t>Optional</w:t>
            </w:r>
          </w:p>
        </w:tc>
      </w:tr>
    </w:tbl>
    <w:p w14:paraId="306A511B" w14:textId="77777777" w:rsidR="002452C9" w:rsidRDefault="002452C9" w:rsidP="002452C9">
      <w:pPr>
        <w:pStyle w:val="Heading3"/>
        <w:numPr>
          <w:ilvl w:val="0"/>
          <w:numId w:val="0"/>
        </w:numPr>
        <w:ind w:left="720" w:hanging="720"/>
      </w:pPr>
    </w:p>
    <w:p w14:paraId="79B654BE" w14:textId="77777777" w:rsidR="008D2380" w:rsidRDefault="00633DFE" w:rsidP="008D2380">
      <w:pPr>
        <w:pStyle w:val="Heading3"/>
      </w:pPr>
      <w:r>
        <w:t>Tag</w:t>
      </w:r>
      <w:r w:rsidR="008D2380">
        <w:t>_ARC_ISA_apex</w:t>
      </w:r>
    </w:p>
    <w:p w14:paraId="62DDF85B" w14:textId="77777777" w:rsidR="008D2380" w:rsidRDefault="008D2380" w:rsidP="008D2380">
      <w:del w:id="1131" w:author="Francois Bedard" w:date="2017-03-15T15:52:00Z">
        <w:r w:rsidDel="00C72381">
          <w:delText xml:space="preserve"> </w:delText>
        </w:r>
        <w:r w:rsidR="0021594E" w:rsidDel="00C72381">
          <w:rPr>
            <w:rFonts w:ascii="Calibri" w:eastAsia="Times New Roman" w:hAnsi="Calibri" w:cs="Times New Roman"/>
            <w:color w:val="000000"/>
            <w:lang w:eastAsia="en-US"/>
          </w:rPr>
          <w:delText>Comma separated</w:delText>
        </w:r>
      </w:del>
      <w:ins w:id="1132" w:author="Francois Bedard" w:date="2017-03-15T15:52:00Z">
        <w:r w:rsidR="00C72381">
          <w:t>Defines</w:t>
        </w:r>
      </w:ins>
      <w:r w:rsidR="0021594E">
        <w:rPr>
          <w:rFonts w:ascii="Calibri" w:eastAsia="Times New Roman" w:hAnsi="Calibri" w:cs="Times New Roman"/>
          <w:color w:val="000000"/>
          <w:lang w:eastAsia="en-US"/>
        </w:rPr>
        <w:t xml:space="preserve"> list of </w:t>
      </w:r>
      <w:r>
        <w:t>APEX extension</w:t>
      </w:r>
      <w:ins w:id="1133" w:author="Francois Bedard" w:date="2017-03-15T15:52:00Z">
        <w:r w:rsidR="00C72381">
          <w:t>s present</w:t>
        </w:r>
      </w:ins>
      <w:r>
        <w:t xml:space="preserve">. This attribute </w:t>
      </w:r>
      <w:ins w:id="1134" w:author="Francois Bedard" w:date="2017-03-15T15:51:00Z">
        <w:r w:rsidR="00C72381">
          <w:t xml:space="preserve">is optional and </w:t>
        </w:r>
      </w:ins>
      <w:r>
        <w:t>can be omitted</w:t>
      </w:r>
      <w:r w:rsidR="00633DFE">
        <w:t>.</w:t>
      </w:r>
      <w:r>
        <w:t xml:space="preserve"> </w:t>
      </w:r>
    </w:p>
    <w:tbl>
      <w:tblPr>
        <w:tblStyle w:val="ListTable2-Accent3"/>
        <w:tblW w:w="9946" w:type="dxa"/>
        <w:tblLook w:val="04A0" w:firstRow="1" w:lastRow="0" w:firstColumn="1" w:lastColumn="0" w:noHBand="0" w:noVBand="1"/>
      </w:tblPr>
      <w:tblGrid>
        <w:gridCol w:w="960"/>
        <w:gridCol w:w="4160"/>
        <w:gridCol w:w="1300"/>
        <w:gridCol w:w="1015"/>
        <w:gridCol w:w="2511"/>
      </w:tblGrid>
      <w:tr w:rsidR="008D2380" w:rsidRPr="000C21C9" w14:paraId="4F823F16" w14:textId="77777777" w:rsidTr="00017C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8D944C" w14:textId="77777777" w:rsidR="008D2380" w:rsidRPr="000C21C9" w:rsidRDefault="008D2380" w:rsidP="00017CB0">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6A7F0E42"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2752F47C"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1015" w:type="dxa"/>
            <w:hideMark/>
          </w:tcPr>
          <w:p w14:paraId="347A1236" w14:textId="77777777" w:rsidR="008D2380" w:rsidRPr="000C21C9" w:rsidRDefault="008D2380" w:rsidP="00017C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4A19814D" w14:textId="77777777" w:rsidR="008D2380" w:rsidRPr="000C21C9" w:rsidRDefault="008D238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8D2380" w:rsidRPr="000C21C9" w14:paraId="0FAD82E6" w14:textId="77777777" w:rsidTr="00017C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BB2035" w14:textId="77777777" w:rsidR="008D2380" w:rsidRPr="000C21C9" w:rsidRDefault="00133722" w:rsidP="00017CB0">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17</w:t>
            </w:r>
          </w:p>
        </w:tc>
        <w:tc>
          <w:tcPr>
            <w:tcW w:w="4160" w:type="dxa"/>
            <w:noWrap/>
            <w:hideMark/>
          </w:tcPr>
          <w:p w14:paraId="6FCF7CB3" w14:textId="77777777" w:rsidR="008D2380" w:rsidRPr="000C21C9" w:rsidRDefault="00633DFE" w:rsidP="00776E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Tag</w:t>
            </w:r>
            <w:r w:rsidR="008D2380">
              <w:rPr>
                <w:rFonts w:ascii="Calibri" w:eastAsia="Times New Roman" w:hAnsi="Calibri" w:cs="Times New Roman"/>
                <w:color w:val="000000"/>
                <w:lang w:eastAsia="en-US"/>
              </w:rPr>
              <w:t>_</w:t>
            </w:r>
            <w:r w:rsidR="008D2380" w:rsidRPr="000C21C9">
              <w:rPr>
                <w:rFonts w:ascii="Calibri" w:eastAsia="Times New Roman" w:hAnsi="Calibri" w:cs="Times New Roman"/>
                <w:color w:val="000000"/>
                <w:lang w:eastAsia="en-US"/>
              </w:rPr>
              <w:t>ARC_</w:t>
            </w:r>
            <w:r w:rsidR="008D2380">
              <w:rPr>
                <w:rFonts w:ascii="Calibri" w:eastAsia="Times New Roman" w:hAnsi="Calibri" w:cs="Times New Roman"/>
                <w:color w:val="000000"/>
                <w:lang w:eastAsia="en-US"/>
              </w:rPr>
              <w:t>ISA</w:t>
            </w:r>
            <w:r w:rsidR="008D2380" w:rsidRPr="000C21C9">
              <w:rPr>
                <w:rFonts w:ascii="Calibri" w:eastAsia="Times New Roman" w:hAnsi="Calibri" w:cs="Times New Roman"/>
                <w:color w:val="000000"/>
                <w:lang w:eastAsia="en-US"/>
              </w:rPr>
              <w:t>_</w:t>
            </w:r>
            <w:r w:rsidR="00776EFC">
              <w:rPr>
                <w:rFonts w:ascii="Calibri" w:eastAsia="Times New Roman" w:hAnsi="Calibri" w:cs="Times New Roman"/>
                <w:color w:val="000000"/>
                <w:lang w:eastAsia="en-US"/>
              </w:rPr>
              <w:t>apex</w:t>
            </w:r>
          </w:p>
        </w:tc>
        <w:tc>
          <w:tcPr>
            <w:tcW w:w="1300" w:type="dxa"/>
            <w:noWrap/>
            <w:hideMark/>
          </w:tcPr>
          <w:p w14:paraId="05EFCB01" w14:textId="77777777" w:rsidR="008D2380" w:rsidRPr="000C21C9" w:rsidRDefault="008D238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1015" w:type="dxa"/>
            <w:noWrap/>
            <w:hideMark/>
          </w:tcPr>
          <w:p w14:paraId="5B4B8F19" w14:textId="77777777" w:rsidR="008D2380" w:rsidRPr="000C21C9" w:rsidRDefault="00633DFE" w:rsidP="00017C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&lt;NTBS&gt;</w:t>
            </w:r>
          </w:p>
        </w:tc>
        <w:tc>
          <w:tcPr>
            <w:tcW w:w="2511" w:type="dxa"/>
            <w:noWrap/>
            <w:hideMark/>
          </w:tcPr>
          <w:p w14:paraId="7CBD9296" w14:textId="77777777" w:rsidR="008D2380" w:rsidRPr="000C21C9" w:rsidRDefault="00633DFE"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Comma separated l</w:t>
            </w:r>
            <w:r w:rsidR="008D2380">
              <w:rPr>
                <w:rFonts w:ascii="Calibri" w:eastAsia="Times New Roman" w:hAnsi="Calibri" w:cs="Times New Roman"/>
                <w:color w:val="000000"/>
                <w:lang w:eastAsia="en-US"/>
              </w:rPr>
              <w:t>ist of APEX extensions.</w:t>
            </w:r>
          </w:p>
        </w:tc>
      </w:tr>
    </w:tbl>
    <w:p w14:paraId="0E837585" w14:textId="77777777" w:rsidR="002452C9" w:rsidRDefault="002452C9" w:rsidP="002452C9">
      <w:pPr>
        <w:pStyle w:val="Heading3"/>
        <w:numPr>
          <w:ilvl w:val="0"/>
          <w:numId w:val="0"/>
        </w:numPr>
        <w:ind w:left="720" w:hanging="720"/>
      </w:pPr>
    </w:p>
    <w:p w14:paraId="64401920" w14:textId="77777777" w:rsidR="0021594E" w:rsidRDefault="0021594E" w:rsidP="0021594E">
      <w:pPr>
        <w:pStyle w:val="Heading3"/>
      </w:pPr>
      <w:r>
        <w:t>Tag_ARC_ISA_mpy_option</w:t>
      </w:r>
    </w:p>
    <w:p w14:paraId="0A10C81B" w14:textId="77777777" w:rsidR="0021594E" w:rsidRDefault="0021594E" w:rsidP="0021594E">
      <w:r>
        <w:t xml:space="preserve"> </w:t>
      </w:r>
      <w:ins w:id="1135" w:author="Francois Bedard" w:date="2017-03-15T15:53:00Z">
        <w:r w:rsidR="00C72381">
          <w:t xml:space="preserve">Defines </w:t>
        </w:r>
      </w:ins>
      <w:r w:rsidR="00606351">
        <w:t>MPY configuration option</w:t>
      </w:r>
      <w:r>
        <w:t xml:space="preserve">. This attribute </w:t>
      </w:r>
      <w:ins w:id="1136" w:author="Francois Bedard" w:date="2017-03-15T15:51:00Z">
        <w:r w:rsidR="00C72381">
          <w:t xml:space="preserve">is optional and </w:t>
        </w:r>
      </w:ins>
      <w:r>
        <w:t xml:space="preserve">can be omitted. </w:t>
      </w:r>
    </w:p>
    <w:tbl>
      <w:tblPr>
        <w:tblStyle w:val="ListTable2-Accent3"/>
        <w:tblW w:w="9946" w:type="dxa"/>
        <w:tblLook w:val="04A0" w:firstRow="1" w:lastRow="0" w:firstColumn="1" w:lastColumn="0" w:noHBand="0" w:noVBand="1"/>
      </w:tblPr>
      <w:tblGrid>
        <w:gridCol w:w="960"/>
        <w:gridCol w:w="4160"/>
        <w:gridCol w:w="1300"/>
        <w:gridCol w:w="1015"/>
        <w:gridCol w:w="2511"/>
      </w:tblGrid>
      <w:tr w:rsidR="0021594E" w:rsidRPr="000C21C9" w14:paraId="50165DE9" w14:textId="77777777" w:rsidTr="00017C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9615E" w14:textId="77777777" w:rsidR="0021594E" w:rsidRPr="000C21C9" w:rsidRDefault="0021594E" w:rsidP="00017CB0">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6E791768" w14:textId="77777777" w:rsidR="0021594E" w:rsidRPr="000C21C9" w:rsidRDefault="0021594E"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3683DCD4" w14:textId="77777777" w:rsidR="0021594E" w:rsidRPr="000C21C9" w:rsidRDefault="0021594E"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1015" w:type="dxa"/>
            <w:hideMark/>
          </w:tcPr>
          <w:p w14:paraId="7BBB8827" w14:textId="77777777" w:rsidR="0021594E" w:rsidRPr="000C21C9" w:rsidRDefault="0021594E" w:rsidP="00017C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46349E2" w14:textId="77777777" w:rsidR="0021594E" w:rsidRPr="000C21C9" w:rsidRDefault="0021594E"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21594E" w:rsidRPr="000C21C9" w14:paraId="5064EF9D" w14:textId="77777777" w:rsidTr="00017C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1D8253" w14:textId="77777777" w:rsidR="0021594E" w:rsidRPr="000C21C9" w:rsidRDefault="0021594E" w:rsidP="00017CB0">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18</w:t>
            </w:r>
          </w:p>
        </w:tc>
        <w:tc>
          <w:tcPr>
            <w:tcW w:w="4160" w:type="dxa"/>
            <w:noWrap/>
            <w:hideMark/>
          </w:tcPr>
          <w:p w14:paraId="581D52FD" w14:textId="77777777" w:rsidR="0021594E" w:rsidRPr="000C21C9" w:rsidRDefault="0021594E"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Tag_</w:t>
            </w:r>
            <w:r w:rsidRPr="000C21C9">
              <w:rPr>
                <w:rFonts w:ascii="Calibri" w:eastAsia="Times New Roman" w:hAnsi="Calibri" w:cs="Times New Roman"/>
                <w:color w:val="000000"/>
                <w:lang w:eastAsia="en-US"/>
              </w:rPr>
              <w:t>ARC_</w:t>
            </w:r>
            <w:r>
              <w:rPr>
                <w:rFonts w:ascii="Calibri" w:eastAsia="Times New Roman" w:hAnsi="Calibri" w:cs="Times New Roman"/>
                <w:color w:val="000000"/>
                <w:lang w:eastAsia="en-US"/>
              </w:rPr>
              <w:t>ISA</w:t>
            </w:r>
            <w:r w:rsidRPr="000C21C9">
              <w:rPr>
                <w:rFonts w:ascii="Calibri" w:eastAsia="Times New Roman" w:hAnsi="Calibri" w:cs="Times New Roman"/>
                <w:color w:val="000000"/>
                <w:lang w:eastAsia="en-US"/>
              </w:rPr>
              <w:t>_</w:t>
            </w:r>
            <w:r w:rsidR="00606351">
              <w:rPr>
                <w:rFonts w:ascii="Calibri" w:eastAsia="Times New Roman" w:hAnsi="Calibri" w:cs="Times New Roman"/>
                <w:color w:val="000000"/>
                <w:lang w:eastAsia="en-US"/>
              </w:rPr>
              <w:t>mpy_option</w:t>
            </w:r>
          </w:p>
        </w:tc>
        <w:tc>
          <w:tcPr>
            <w:tcW w:w="1300" w:type="dxa"/>
            <w:noWrap/>
            <w:hideMark/>
          </w:tcPr>
          <w:p w14:paraId="78058D85" w14:textId="77777777" w:rsidR="0021594E" w:rsidRPr="000C21C9" w:rsidRDefault="0021594E"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1015" w:type="dxa"/>
            <w:noWrap/>
            <w:hideMark/>
          </w:tcPr>
          <w:p w14:paraId="081330D0" w14:textId="77777777" w:rsidR="0021594E" w:rsidRPr="000C21C9" w:rsidRDefault="0021594E" w:rsidP="00017C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&lt;NTBS&gt;</w:t>
            </w:r>
          </w:p>
        </w:tc>
        <w:tc>
          <w:tcPr>
            <w:tcW w:w="2511" w:type="dxa"/>
            <w:noWrap/>
            <w:hideMark/>
          </w:tcPr>
          <w:p w14:paraId="63445B06" w14:textId="77777777" w:rsidR="0021594E" w:rsidRPr="000C21C9" w:rsidRDefault="0021594E"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Comma separated list of APEX extensions.</w:t>
            </w:r>
          </w:p>
        </w:tc>
      </w:tr>
    </w:tbl>
    <w:p w14:paraId="4B492C3B" w14:textId="77777777" w:rsidR="002452C9" w:rsidRDefault="002452C9" w:rsidP="002452C9">
      <w:pPr>
        <w:pStyle w:val="Heading3"/>
        <w:numPr>
          <w:ilvl w:val="0"/>
          <w:numId w:val="0"/>
        </w:numPr>
        <w:ind w:left="720" w:hanging="720"/>
      </w:pPr>
    </w:p>
    <w:p w14:paraId="5132B73D" w14:textId="77777777" w:rsidR="00606351" w:rsidRDefault="00606351" w:rsidP="00606351">
      <w:pPr>
        <w:pStyle w:val="Heading3"/>
      </w:pPr>
      <w:r>
        <w:t>Tag_ARC_ISA_lpc_size</w:t>
      </w:r>
    </w:p>
    <w:p w14:paraId="21AC76E7" w14:textId="77777777" w:rsidR="00606351" w:rsidRDefault="00606351" w:rsidP="00606351">
      <w:r>
        <w:t xml:space="preserve"> </w:t>
      </w:r>
      <w:r w:rsidRPr="00606351">
        <w:t>Defines the number of bits in the LP_COUNT register</w:t>
      </w:r>
      <w:r>
        <w:t xml:space="preserve">. This attribute </w:t>
      </w:r>
      <w:ins w:id="1137" w:author="Francois Bedard" w:date="2017-03-15T15:51:00Z">
        <w:r w:rsidR="00C72381">
          <w:t xml:space="preserve">is optional and </w:t>
        </w:r>
      </w:ins>
      <w:r>
        <w:t xml:space="preserve">can be omitted. </w:t>
      </w:r>
    </w:p>
    <w:tbl>
      <w:tblPr>
        <w:tblStyle w:val="ListTable2-Accent3"/>
        <w:tblW w:w="9946" w:type="dxa"/>
        <w:tblLook w:val="04A0" w:firstRow="1" w:lastRow="0" w:firstColumn="1" w:lastColumn="0" w:noHBand="0" w:noVBand="1"/>
      </w:tblPr>
      <w:tblGrid>
        <w:gridCol w:w="960"/>
        <w:gridCol w:w="4160"/>
        <w:gridCol w:w="1300"/>
        <w:gridCol w:w="1015"/>
        <w:gridCol w:w="2511"/>
      </w:tblGrid>
      <w:tr w:rsidR="00606351" w:rsidRPr="000C21C9" w14:paraId="02022521" w14:textId="77777777" w:rsidTr="00017C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5A4A4A" w14:textId="77777777" w:rsidR="00606351" w:rsidRPr="000C21C9" w:rsidRDefault="00606351" w:rsidP="00017CB0">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52E0F8EF" w14:textId="77777777" w:rsidR="00606351" w:rsidRPr="000C21C9" w:rsidRDefault="00606351"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1BBAD300" w14:textId="77777777" w:rsidR="00606351" w:rsidRPr="000C21C9" w:rsidRDefault="00606351"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1015" w:type="dxa"/>
            <w:hideMark/>
          </w:tcPr>
          <w:p w14:paraId="693D693C" w14:textId="77777777" w:rsidR="00606351" w:rsidRPr="000C21C9" w:rsidRDefault="00606351" w:rsidP="00017C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73FB1283" w14:textId="77777777" w:rsidR="00606351" w:rsidRPr="000C21C9" w:rsidRDefault="00606351"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606351" w:rsidRPr="000C21C9" w14:paraId="612F2562" w14:textId="77777777" w:rsidTr="006063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570814" w14:textId="77777777" w:rsidR="00606351" w:rsidRPr="000C21C9" w:rsidRDefault="002452C9" w:rsidP="00017CB0">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19</w:t>
            </w:r>
          </w:p>
        </w:tc>
        <w:tc>
          <w:tcPr>
            <w:tcW w:w="4160" w:type="dxa"/>
            <w:noWrap/>
            <w:hideMark/>
          </w:tcPr>
          <w:p w14:paraId="50DDBDBC" w14:textId="77777777" w:rsidR="00606351" w:rsidRPr="000C21C9" w:rsidRDefault="00606351"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Tag_</w:t>
            </w:r>
            <w:r w:rsidRPr="000C21C9">
              <w:rPr>
                <w:rFonts w:ascii="Calibri" w:eastAsia="Times New Roman" w:hAnsi="Calibri" w:cs="Times New Roman"/>
                <w:color w:val="000000"/>
                <w:lang w:eastAsia="en-US"/>
              </w:rPr>
              <w:t>ARC_</w:t>
            </w:r>
            <w:r>
              <w:rPr>
                <w:rFonts w:ascii="Calibri" w:eastAsia="Times New Roman" w:hAnsi="Calibri" w:cs="Times New Roman"/>
                <w:color w:val="000000"/>
                <w:lang w:eastAsia="en-US"/>
              </w:rPr>
              <w:t>ISA</w:t>
            </w:r>
            <w:r w:rsidRPr="000C21C9">
              <w:rPr>
                <w:rFonts w:ascii="Calibri" w:eastAsia="Times New Roman" w:hAnsi="Calibri" w:cs="Times New Roman"/>
                <w:color w:val="000000"/>
                <w:lang w:eastAsia="en-US"/>
              </w:rPr>
              <w:t>_</w:t>
            </w:r>
            <w:r w:rsidR="00DB7B4B">
              <w:rPr>
                <w:rFonts w:ascii="Calibri" w:eastAsia="Times New Roman" w:hAnsi="Calibri" w:cs="Times New Roman"/>
                <w:color w:val="000000"/>
                <w:lang w:eastAsia="en-US"/>
              </w:rPr>
              <w:t>lpc_size</w:t>
            </w:r>
          </w:p>
        </w:tc>
        <w:tc>
          <w:tcPr>
            <w:tcW w:w="1300" w:type="dxa"/>
            <w:noWrap/>
          </w:tcPr>
          <w:p w14:paraId="65C4B74D" w14:textId="77777777" w:rsidR="00606351" w:rsidRPr="000C21C9" w:rsidRDefault="00606351"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32</w:t>
            </w:r>
          </w:p>
        </w:tc>
        <w:tc>
          <w:tcPr>
            <w:tcW w:w="1015" w:type="dxa"/>
            <w:noWrap/>
            <w:hideMark/>
          </w:tcPr>
          <w:p w14:paraId="46B8F54A" w14:textId="38BC3BDC" w:rsidR="00606351" w:rsidRPr="000C21C9" w:rsidRDefault="0086021A" w:rsidP="00017CB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8, 16, 24, 32</w:t>
            </w:r>
          </w:p>
        </w:tc>
        <w:tc>
          <w:tcPr>
            <w:tcW w:w="2511" w:type="dxa"/>
            <w:noWrap/>
            <w:hideMark/>
          </w:tcPr>
          <w:p w14:paraId="40A6FC70" w14:textId="77777777" w:rsidR="00606351" w:rsidRPr="000C21C9" w:rsidRDefault="00606351"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Number of bits</w:t>
            </w:r>
            <w:r w:rsidR="00E625C5">
              <w:rPr>
                <w:rFonts w:ascii="Calibri" w:eastAsia="Times New Roman" w:hAnsi="Calibri" w:cs="Times New Roman"/>
                <w:color w:val="000000"/>
                <w:lang w:eastAsia="en-US"/>
              </w:rPr>
              <w:t>.</w:t>
            </w:r>
          </w:p>
        </w:tc>
      </w:tr>
    </w:tbl>
    <w:p w14:paraId="68BA127E" w14:textId="77777777" w:rsidR="001A56FF" w:rsidRDefault="001A56FF" w:rsidP="001A56FF">
      <w:pPr>
        <w:pStyle w:val="Heading2"/>
        <w:numPr>
          <w:ilvl w:val="0"/>
          <w:numId w:val="0"/>
        </w:numPr>
        <w:ind w:left="576" w:hanging="576"/>
      </w:pPr>
    </w:p>
    <w:p w14:paraId="45644936" w14:textId="77777777" w:rsidR="00117520" w:rsidRDefault="00117520" w:rsidP="00117520">
      <w:pPr>
        <w:pStyle w:val="Heading2"/>
      </w:pPr>
      <w:r>
        <w:t>ARC ABI related attributes</w:t>
      </w:r>
    </w:p>
    <w:p w14:paraId="33596380" w14:textId="77777777" w:rsidR="00DB1140" w:rsidRDefault="00DB1140" w:rsidP="00DB1140">
      <w:pPr>
        <w:pStyle w:val="Heading3"/>
      </w:pPr>
      <w:r>
        <w:t>Tag_ARC_ABI_rf16</w:t>
      </w:r>
    </w:p>
    <w:p w14:paraId="074AF8E6" w14:textId="77777777" w:rsidR="00DB1140" w:rsidRDefault="00C72381" w:rsidP="00DB1140">
      <w:ins w:id="1138" w:author="Francois Bedard" w:date="2017-03-15T15:54:00Z">
        <w:r>
          <w:t xml:space="preserve">Indicates whether </w:t>
        </w:r>
      </w:ins>
      <w:del w:id="1139" w:author="Francois Bedard" w:date="2017-03-15T15:55:00Z">
        <w:r w:rsidR="00DB1140" w:rsidDel="00C72381">
          <w:delText xml:space="preserve">If </w:delText>
        </w:r>
      </w:del>
      <w:r w:rsidR="00DB1140">
        <w:t xml:space="preserve">CPU has a reduced register set. This attribute is </w:t>
      </w:r>
      <w:del w:id="1140" w:author="Francois Bedard" w:date="2017-03-15T15:51:00Z">
        <w:r w:rsidR="00DB1140" w:rsidDel="00C72381">
          <w:delText xml:space="preserve">required </w:delText>
        </w:r>
      </w:del>
      <w:ins w:id="1141" w:author="Francois Bedard" w:date="2017-03-15T15:51:00Z">
        <w:r>
          <w:t>mandatory</w:t>
        </w:r>
      </w:ins>
      <w:del w:id="1142" w:author="Francois Bedard" w:date="2017-03-15T15:51:00Z">
        <w:r w:rsidR="00DB1140" w:rsidDel="00C72381">
          <w:delText xml:space="preserve">to be </w:delText>
        </w:r>
        <w:r w:rsidR="00366B51" w:rsidDel="00C72381">
          <w:delText>processed</w:delText>
        </w:r>
      </w:del>
      <w:r w:rsidR="00DB1140">
        <w:t>. If not specified</w:t>
      </w:r>
      <w:r w:rsidR="00787157">
        <w:t>,</w:t>
      </w:r>
      <w:r w:rsidR="00DB1140">
        <w:t xml:space="preserve"> </w:t>
      </w:r>
      <w:commentRangeStart w:id="1143"/>
      <w:commentRangeStart w:id="1144"/>
      <w:del w:id="1145" w:author="Francois Bedard" w:date="2017-03-15T15:55:00Z">
        <w:r w:rsidR="00DB1140" w:rsidDel="00C72381">
          <w:delText>implicit value is considered</w:delText>
        </w:r>
      </w:del>
      <w:ins w:id="1146" w:author="Francois Bedard" w:date="2017-03-15T15:55:00Z">
        <w:r>
          <w:t>Default value is assumed and selected</w:t>
        </w:r>
      </w:ins>
      <w:r w:rsidR="00DB1140">
        <w:t>.</w:t>
      </w:r>
      <w:commentRangeEnd w:id="1143"/>
      <w:r>
        <w:rPr>
          <w:rStyle w:val="CommentReference"/>
        </w:rPr>
        <w:commentReference w:id="1143"/>
      </w:r>
      <w:commentRangeEnd w:id="1144"/>
      <w:r w:rsidR="0086021A">
        <w:rPr>
          <w:rStyle w:val="CommentReference"/>
        </w:rPr>
        <w:commentReference w:id="1144"/>
      </w:r>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14:paraId="74D9FA53" w14:textId="77777777" w:rsidTr="00017CB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3B4966" w14:textId="77777777" w:rsidR="00DB1140" w:rsidRPr="000C21C9" w:rsidRDefault="00DB1140" w:rsidP="00017CB0">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177BB097" w14:textId="77777777" w:rsidR="00DB1140" w:rsidRPr="000C21C9" w:rsidRDefault="00DB114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F323EDC" w14:textId="77777777" w:rsidR="00DB1140" w:rsidRPr="000C21C9" w:rsidRDefault="00DB114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45A26BFE" w14:textId="77777777" w:rsidR="00DB1140" w:rsidRPr="000C21C9" w:rsidRDefault="00DB1140" w:rsidP="00017C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0315C2AC" w14:textId="77777777" w:rsidR="00DB1140" w:rsidRPr="000C21C9" w:rsidRDefault="00DB1140" w:rsidP="00017C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B1140" w:rsidRPr="000C21C9" w14:paraId="42E7CEAE" w14:textId="77777777" w:rsidTr="00017C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654B0C" w14:textId="77777777" w:rsidR="00DB1140" w:rsidRPr="000C21C9" w:rsidRDefault="001A56FF" w:rsidP="00017CB0">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8</w:t>
            </w:r>
          </w:p>
        </w:tc>
        <w:tc>
          <w:tcPr>
            <w:tcW w:w="4160" w:type="dxa"/>
            <w:noWrap/>
            <w:hideMark/>
          </w:tcPr>
          <w:p w14:paraId="6DFCF6BB" w14:textId="77777777" w:rsidR="00DB1140" w:rsidRPr="000C21C9" w:rsidRDefault="00DB114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w:t>
            </w:r>
            <w:r w:rsidRPr="000C21C9">
              <w:rPr>
                <w:rFonts w:ascii="Calibri" w:eastAsia="Times New Roman" w:hAnsi="Calibri" w:cs="Times New Roman"/>
                <w:color w:val="000000"/>
                <w:lang w:eastAsia="en-US"/>
              </w:rPr>
              <w:t>_</w:t>
            </w:r>
            <w:r>
              <w:rPr>
                <w:rFonts w:ascii="Calibri" w:eastAsia="Times New Roman" w:hAnsi="Calibri" w:cs="Times New Roman"/>
                <w:color w:val="000000"/>
                <w:lang w:eastAsia="en-US"/>
              </w:rPr>
              <w:t>rf16</w:t>
            </w:r>
          </w:p>
        </w:tc>
        <w:tc>
          <w:tcPr>
            <w:tcW w:w="1300" w:type="dxa"/>
            <w:noWrap/>
            <w:hideMark/>
          </w:tcPr>
          <w:p w14:paraId="1C9248F0" w14:textId="77777777" w:rsidR="00DB1140" w:rsidRPr="000C21C9" w:rsidRDefault="00DB114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3304F355" w14:textId="77777777" w:rsidR="00DB1140" w:rsidRPr="000C21C9" w:rsidRDefault="00DB1140" w:rsidP="00017C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5FF7DD0B" w14:textId="77777777" w:rsidR="00DB1140" w:rsidRPr="000C21C9" w:rsidRDefault="00DB1140" w:rsidP="00017C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r>
              <w:rPr>
                <w:rFonts w:ascii="Calibri" w:eastAsia="Times New Roman" w:hAnsi="Calibri" w:cs="Times New Roman"/>
                <w:color w:val="000000"/>
                <w:lang w:eastAsia="en-US"/>
              </w:rPr>
              <w:t>/Full register file</w:t>
            </w:r>
          </w:p>
        </w:tc>
      </w:tr>
      <w:tr w:rsidR="00DB1140" w:rsidRPr="000C21C9" w14:paraId="67241131" w14:textId="77777777" w:rsidTr="00017C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0C153" w14:textId="77777777" w:rsidR="00DB1140" w:rsidRPr="000C21C9" w:rsidRDefault="00DB1140" w:rsidP="00017CB0">
            <w:pPr>
              <w:rPr>
                <w:rFonts w:ascii="Times New Roman" w:eastAsia="Times New Roman" w:hAnsi="Times New Roman" w:cs="Times New Roman"/>
                <w:sz w:val="20"/>
                <w:szCs w:val="20"/>
                <w:lang w:eastAsia="en-US"/>
              </w:rPr>
            </w:pPr>
          </w:p>
        </w:tc>
        <w:tc>
          <w:tcPr>
            <w:tcW w:w="4160" w:type="dxa"/>
            <w:noWrap/>
            <w:hideMark/>
          </w:tcPr>
          <w:p w14:paraId="1C357E5F" w14:textId="77777777" w:rsidR="00DB1140" w:rsidRPr="000C21C9" w:rsidRDefault="00DB1140" w:rsidP="00017C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4B3DC798" w14:textId="77777777" w:rsidR="00DB1140" w:rsidRPr="000C21C9" w:rsidRDefault="00DB1140" w:rsidP="00017C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1C1EFE31" w14:textId="77777777" w:rsidR="00DB1140" w:rsidRPr="000C21C9" w:rsidRDefault="00DB1140" w:rsidP="00017C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6C0A6DD2" w14:textId="77777777" w:rsidR="00DB1140" w:rsidRPr="000C21C9" w:rsidRDefault="00DB1140" w:rsidP="00017C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Reduced register file</w:t>
            </w:r>
          </w:p>
        </w:tc>
      </w:tr>
    </w:tbl>
    <w:p w14:paraId="6DB46109" w14:textId="77777777" w:rsidR="00DB1140" w:rsidDel="00AB0262" w:rsidRDefault="00DB1140" w:rsidP="00DB1140">
      <w:pPr>
        <w:rPr>
          <w:del w:id="1147" w:author="Claudiu Zissulescu" w:date="2016-09-30T12:27:00Z"/>
        </w:rPr>
      </w:pPr>
    </w:p>
    <w:p w14:paraId="3BFB871D" w14:textId="77777777" w:rsidR="00DB1140" w:rsidDel="00AB0262" w:rsidRDefault="00DB1140" w:rsidP="00DB1140">
      <w:pPr>
        <w:pStyle w:val="Heading3"/>
        <w:rPr>
          <w:del w:id="1148" w:author="Claudiu Zissulescu" w:date="2016-09-30T12:27:00Z"/>
        </w:rPr>
      </w:pPr>
      <w:del w:id="1149" w:author="Claudiu Zissulescu" w:date="2016-09-30T12:27:00Z">
        <w:r w:rsidDel="00AB0262">
          <w:delText>Tag_ARC_ISA_code_protect</w:delText>
        </w:r>
      </w:del>
    </w:p>
    <w:p w14:paraId="3B7B2C4B" w14:textId="77777777" w:rsidR="00DB1140" w:rsidDel="00AB0262" w:rsidRDefault="00DB1140" w:rsidP="00DB1140">
      <w:pPr>
        <w:rPr>
          <w:del w:id="1150" w:author="Claudiu Zissulescu" w:date="2016-09-30T12:27:00Z"/>
        </w:rPr>
      </w:pPr>
      <w:del w:id="1151" w:author="Claudiu Zissulescu" w:date="2016-09-30T12:27:00Z">
        <w:r w:rsidDel="00AB0262">
          <w:delText>If CPU supports code protect features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52B47D5E" w14:textId="77777777" w:rsidTr="00017CB0">
        <w:trPr>
          <w:cnfStyle w:val="100000000000" w:firstRow="1" w:lastRow="0" w:firstColumn="0" w:lastColumn="0" w:oddVBand="0" w:evenVBand="0" w:oddHBand="0" w:evenHBand="0" w:firstRowFirstColumn="0" w:firstRowLastColumn="0" w:lastRowFirstColumn="0" w:lastRowLastColumn="0"/>
          <w:trHeight w:val="600"/>
          <w:del w:id="1152"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5EFB08" w14:textId="77777777" w:rsidR="00DB1140" w:rsidRPr="000C21C9" w:rsidDel="00AB0262" w:rsidRDefault="00DB1140" w:rsidP="00017CB0">
            <w:pPr>
              <w:rPr>
                <w:del w:id="1153" w:author="Claudiu Zissulescu" w:date="2016-09-30T12:27:00Z"/>
                <w:rFonts w:ascii="Calibri" w:eastAsia="Times New Roman" w:hAnsi="Calibri" w:cs="Times New Roman"/>
                <w:color w:val="000000"/>
                <w:lang w:eastAsia="en-US"/>
              </w:rPr>
            </w:pPr>
            <w:del w:id="1154"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79D14E2D"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55" w:author="Claudiu Zissulescu" w:date="2016-09-30T12:27:00Z"/>
                <w:rFonts w:ascii="Calibri" w:eastAsia="Times New Roman" w:hAnsi="Calibri" w:cs="Times New Roman"/>
                <w:color w:val="000000"/>
                <w:lang w:eastAsia="en-US"/>
              </w:rPr>
            </w:pPr>
            <w:del w:id="1156"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6DB10051"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57" w:author="Claudiu Zissulescu" w:date="2016-09-30T12:27:00Z"/>
                <w:rFonts w:ascii="Calibri" w:eastAsia="Times New Roman" w:hAnsi="Calibri" w:cs="Times New Roman"/>
                <w:color w:val="000000"/>
                <w:lang w:eastAsia="en-US"/>
              </w:rPr>
            </w:pPr>
            <w:del w:id="1158"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3A6619E3"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159" w:author="Claudiu Zissulescu" w:date="2016-09-30T12:27:00Z"/>
                <w:rFonts w:ascii="Calibri" w:eastAsia="Times New Roman" w:hAnsi="Calibri" w:cs="Times New Roman"/>
                <w:color w:val="000000"/>
                <w:lang w:eastAsia="en-US"/>
              </w:rPr>
            </w:pPr>
            <w:del w:id="1160"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79FBFA0B"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61" w:author="Claudiu Zissulescu" w:date="2016-09-30T12:27:00Z"/>
                <w:rFonts w:ascii="Calibri" w:eastAsia="Times New Roman" w:hAnsi="Calibri" w:cs="Times New Roman"/>
                <w:color w:val="000000"/>
                <w:lang w:eastAsia="en-US"/>
              </w:rPr>
            </w:pPr>
            <w:del w:id="1162"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2ACBA05E" w14:textId="77777777" w:rsidTr="00017CB0">
        <w:trPr>
          <w:cnfStyle w:val="000000100000" w:firstRow="0" w:lastRow="0" w:firstColumn="0" w:lastColumn="0" w:oddVBand="0" w:evenVBand="0" w:oddHBand="1" w:evenHBand="0" w:firstRowFirstColumn="0" w:firstRowLastColumn="0" w:lastRowFirstColumn="0" w:lastRowLastColumn="0"/>
          <w:trHeight w:val="300"/>
          <w:del w:id="1163"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A6546" w14:textId="77777777" w:rsidR="00DB1140" w:rsidRPr="000C21C9" w:rsidDel="00AB0262" w:rsidRDefault="00DB1140" w:rsidP="00017CB0">
            <w:pPr>
              <w:jc w:val="right"/>
              <w:rPr>
                <w:del w:id="1164" w:author="Claudiu Zissulescu" w:date="2016-09-30T12:27:00Z"/>
                <w:rFonts w:ascii="Calibri" w:eastAsia="Times New Roman" w:hAnsi="Calibri" w:cs="Times New Roman"/>
                <w:color w:val="000000"/>
                <w:lang w:eastAsia="en-US"/>
              </w:rPr>
            </w:pPr>
            <w:del w:id="1165" w:author="Claudiu Zissulescu" w:date="2016-09-30T12:27:00Z">
              <w:r w:rsidDel="00AB0262">
                <w:rPr>
                  <w:rFonts w:ascii="Calibri" w:eastAsia="Times New Roman" w:hAnsi="Calibri" w:cs="Times New Roman"/>
                  <w:color w:val="000000"/>
                  <w:lang w:eastAsia="en-US"/>
                </w:rPr>
                <w:delText>20</w:delText>
              </w:r>
            </w:del>
          </w:p>
        </w:tc>
        <w:tc>
          <w:tcPr>
            <w:tcW w:w="4160" w:type="dxa"/>
            <w:noWrap/>
            <w:hideMark/>
          </w:tcPr>
          <w:p w14:paraId="684C1E5F"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166" w:author="Claudiu Zissulescu" w:date="2016-09-30T12:27:00Z"/>
                <w:rFonts w:ascii="Calibri" w:eastAsia="Times New Roman" w:hAnsi="Calibri" w:cs="Times New Roman"/>
                <w:color w:val="000000"/>
                <w:lang w:eastAsia="en-US"/>
              </w:rPr>
            </w:pPr>
            <w:del w:id="1167"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code_protect</w:delText>
              </w:r>
            </w:del>
          </w:p>
        </w:tc>
        <w:tc>
          <w:tcPr>
            <w:tcW w:w="1300" w:type="dxa"/>
            <w:noWrap/>
            <w:hideMark/>
          </w:tcPr>
          <w:p w14:paraId="4B360ABD"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168" w:author="Claudiu Zissulescu" w:date="2016-09-30T12:27:00Z"/>
                <w:rFonts w:ascii="Calibri" w:eastAsia="Times New Roman" w:hAnsi="Calibri" w:cs="Times New Roman"/>
                <w:color w:val="000000"/>
                <w:lang w:eastAsia="en-US"/>
              </w:rPr>
            </w:pPr>
            <w:del w:id="1169"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noWrap/>
            <w:hideMark/>
          </w:tcPr>
          <w:p w14:paraId="7346C189"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170" w:author="Claudiu Zissulescu" w:date="2016-09-30T12:27:00Z"/>
                <w:rFonts w:ascii="Calibri" w:eastAsia="Times New Roman" w:hAnsi="Calibri" w:cs="Times New Roman"/>
                <w:color w:val="000000"/>
                <w:lang w:eastAsia="en-US"/>
              </w:rPr>
            </w:pPr>
            <w:del w:id="1171"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7C7B8C8B"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172" w:author="Claudiu Zissulescu" w:date="2016-09-30T12:27:00Z"/>
                <w:rFonts w:ascii="Calibri" w:eastAsia="Times New Roman" w:hAnsi="Calibri" w:cs="Times New Roman"/>
                <w:color w:val="000000"/>
                <w:lang w:eastAsia="en-US"/>
              </w:rPr>
            </w:pPr>
            <w:del w:id="1173" w:author="Claudiu Zissulescu" w:date="2016-09-30T12:27:00Z">
              <w:r w:rsidRPr="000C21C9" w:rsidDel="00AB0262">
                <w:rPr>
                  <w:rFonts w:ascii="Calibri" w:eastAsia="Times New Roman" w:hAnsi="Calibri" w:cs="Times New Roman"/>
                  <w:color w:val="000000"/>
                  <w:lang w:eastAsia="en-US"/>
                </w:rPr>
                <w:delText>Absent</w:delText>
              </w:r>
            </w:del>
          </w:p>
        </w:tc>
      </w:tr>
      <w:tr w:rsidR="00DB1140" w:rsidRPr="000C21C9" w:rsidDel="00AB0262" w14:paraId="43081AB4" w14:textId="77777777" w:rsidTr="00017CB0">
        <w:trPr>
          <w:trHeight w:val="300"/>
          <w:del w:id="1174"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D3F0F7" w14:textId="77777777" w:rsidR="00DB1140" w:rsidRPr="000C21C9" w:rsidDel="00AB0262" w:rsidRDefault="00DB1140" w:rsidP="00017CB0">
            <w:pPr>
              <w:rPr>
                <w:del w:id="1175" w:author="Claudiu Zissulescu" w:date="2016-09-30T12:27:00Z"/>
                <w:rFonts w:ascii="Times New Roman" w:eastAsia="Times New Roman" w:hAnsi="Times New Roman" w:cs="Times New Roman"/>
                <w:sz w:val="20"/>
                <w:szCs w:val="20"/>
                <w:lang w:eastAsia="en-US"/>
              </w:rPr>
            </w:pPr>
          </w:p>
        </w:tc>
        <w:tc>
          <w:tcPr>
            <w:tcW w:w="4160" w:type="dxa"/>
            <w:noWrap/>
            <w:hideMark/>
          </w:tcPr>
          <w:p w14:paraId="3DD02420"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176" w:author="Claudiu Zissulescu" w:date="2016-09-30T12:27:00Z"/>
                <w:rFonts w:ascii="Times New Roman" w:eastAsia="Times New Roman" w:hAnsi="Times New Roman" w:cs="Times New Roman"/>
                <w:sz w:val="20"/>
                <w:szCs w:val="20"/>
                <w:lang w:eastAsia="en-US"/>
              </w:rPr>
            </w:pPr>
          </w:p>
        </w:tc>
        <w:tc>
          <w:tcPr>
            <w:tcW w:w="1300" w:type="dxa"/>
            <w:noWrap/>
            <w:hideMark/>
          </w:tcPr>
          <w:p w14:paraId="7506A4C8"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177" w:author="Claudiu Zissulescu" w:date="2016-09-30T12:27:00Z"/>
                <w:rFonts w:ascii="Times New Roman" w:eastAsia="Times New Roman" w:hAnsi="Times New Roman" w:cs="Times New Roman"/>
                <w:sz w:val="20"/>
                <w:szCs w:val="20"/>
                <w:lang w:eastAsia="en-US"/>
              </w:rPr>
            </w:pPr>
          </w:p>
        </w:tc>
        <w:tc>
          <w:tcPr>
            <w:tcW w:w="969" w:type="dxa"/>
            <w:noWrap/>
            <w:hideMark/>
          </w:tcPr>
          <w:p w14:paraId="1AEC7F99"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178" w:author="Claudiu Zissulescu" w:date="2016-09-30T12:27:00Z"/>
                <w:rFonts w:ascii="Calibri" w:eastAsia="Times New Roman" w:hAnsi="Calibri" w:cs="Times New Roman"/>
                <w:color w:val="000000"/>
                <w:lang w:eastAsia="en-US"/>
              </w:rPr>
            </w:pPr>
            <w:del w:id="1179"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7DE7DCA1"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180" w:author="Claudiu Zissulescu" w:date="2016-09-30T12:27:00Z"/>
                <w:rFonts w:ascii="Calibri" w:eastAsia="Times New Roman" w:hAnsi="Calibri" w:cs="Times New Roman"/>
                <w:color w:val="000000"/>
                <w:lang w:eastAsia="en-US"/>
              </w:rPr>
            </w:pPr>
            <w:del w:id="1181" w:author="Claudiu Zissulescu" w:date="2016-09-30T12:27:00Z">
              <w:r w:rsidRPr="000C21C9" w:rsidDel="00AB0262">
                <w:rPr>
                  <w:rFonts w:ascii="Calibri" w:eastAsia="Times New Roman" w:hAnsi="Calibri" w:cs="Times New Roman"/>
                  <w:color w:val="000000"/>
                  <w:lang w:eastAsia="en-US"/>
                </w:rPr>
                <w:delText>Present</w:delText>
              </w:r>
            </w:del>
          </w:p>
        </w:tc>
      </w:tr>
    </w:tbl>
    <w:p w14:paraId="28F53BF1" w14:textId="77777777" w:rsidR="00DB1140" w:rsidDel="00AB0262" w:rsidRDefault="00DB1140" w:rsidP="00DB1140">
      <w:pPr>
        <w:rPr>
          <w:del w:id="1182" w:author="Claudiu Zissulescu" w:date="2016-09-30T12:27:00Z"/>
        </w:rPr>
      </w:pPr>
    </w:p>
    <w:p w14:paraId="63094A24" w14:textId="77777777" w:rsidR="00DB1140" w:rsidDel="00AB0262" w:rsidRDefault="00DB1140" w:rsidP="00DB1140">
      <w:pPr>
        <w:pStyle w:val="Heading3"/>
        <w:rPr>
          <w:del w:id="1183" w:author="Claudiu Zissulescu" w:date="2016-09-30T12:27:00Z"/>
        </w:rPr>
      </w:pPr>
      <w:del w:id="1184" w:author="Claudiu Zissulescu" w:date="2016-09-30T12:27:00Z">
        <w:r w:rsidDel="00AB0262">
          <w:delText>Tag_ARC_ISA_firq</w:delText>
        </w:r>
      </w:del>
    </w:p>
    <w:p w14:paraId="766E2CC1" w14:textId="77777777" w:rsidR="00DB1140" w:rsidDel="00AB0262" w:rsidRDefault="00DB1140" w:rsidP="00DB1140">
      <w:pPr>
        <w:rPr>
          <w:del w:id="1185" w:author="Claudiu Zissulescu" w:date="2016-09-30T12:27:00Z"/>
        </w:rPr>
      </w:pPr>
      <w:del w:id="1186" w:author="Claudiu Zissulescu" w:date="2016-09-30T12:27:00Z">
        <w:r w:rsidDel="00AB0262">
          <w:delText>If CPU supports fast interrupts.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0F8517CE" w14:textId="77777777" w:rsidTr="00017CB0">
        <w:trPr>
          <w:cnfStyle w:val="100000000000" w:firstRow="1" w:lastRow="0" w:firstColumn="0" w:lastColumn="0" w:oddVBand="0" w:evenVBand="0" w:oddHBand="0" w:evenHBand="0" w:firstRowFirstColumn="0" w:firstRowLastColumn="0" w:lastRowFirstColumn="0" w:lastRowLastColumn="0"/>
          <w:trHeight w:val="600"/>
          <w:del w:id="1187"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B7D49B" w14:textId="77777777" w:rsidR="00DB1140" w:rsidRPr="000C21C9" w:rsidDel="00AB0262" w:rsidRDefault="00DB1140" w:rsidP="00017CB0">
            <w:pPr>
              <w:rPr>
                <w:del w:id="1188" w:author="Claudiu Zissulescu" w:date="2016-09-30T12:27:00Z"/>
                <w:rFonts w:ascii="Calibri" w:eastAsia="Times New Roman" w:hAnsi="Calibri" w:cs="Times New Roman"/>
                <w:color w:val="000000"/>
                <w:lang w:eastAsia="en-US"/>
              </w:rPr>
            </w:pPr>
            <w:del w:id="1189"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56643F1C"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90" w:author="Claudiu Zissulescu" w:date="2016-09-30T12:27:00Z"/>
                <w:rFonts w:ascii="Calibri" w:eastAsia="Times New Roman" w:hAnsi="Calibri" w:cs="Times New Roman"/>
                <w:color w:val="000000"/>
                <w:lang w:eastAsia="en-US"/>
              </w:rPr>
            </w:pPr>
            <w:del w:id="1191"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5ED5F84D"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92" w:author="Claudiu Zissulescu" w:date="2016-09-30T12:27:00Z"/>
                <w:rFonts w:ascii="Calibri" w:eastAsia="Times New Roman" w:hAnsi="Calibri" w:cs="Times New Roman"/>
                <w:color w:val="000000"/>
                <w:lang w:eastAsia="en-US"/>
              </w:rPr>
            </w:pPr>
            <w:del w:id="1193"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51A387B9"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194" w:author="Claudiu Zissulescu" w:date="2016-09-30T12:27:00Z"/>
                <w:rFonts w:ascii="Calibri" w:eastAsia="Times New Roman" w:hAnsi="Calibri" w:cs="Times New Roman"/>
                <w:color w:val="000000"/>
                <w:lang w:eastAsia="en-US"/>
              </w:rPr>
            </w:pPr>
            <w:del w:id="1195"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099AB7AD"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196" w:author="Claudiu Zissulescu" w:date="2016-09-30T12:27:00Z"/>
                <w:rFonts w:ascii="Calibri" w:eastAsia="Times New Roman" w:hAnsi="Calibri" w:cs="Times New Roman"/>
                <w:color w:val="000000"/>
                <w:lang w:eastAsia="en-US"/>
              </w:rPr>
            </w:pPr>
            <w:del w:id="1197"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19F43C51" w14:textId="77777777" w:rsidTr="00017CB0">
        <w:trPr>
          <w:cnfStyle w:val="000000100000" w:firstRow="0" w:lastRow="0" w:firstColumn="0" w:lastColumn="0" w:oddVBand="0" w:evenVBand="0" w:oddHBand="1" w:evenHBand="0" w:firstRowFirstColumn="0" w:firstRowLastColumn="0" w:lastRowFirstColumn="0" w:lastRowLastColumn="0"/>
          <w:trHeight w:val="300"/>
          <w:del w:id="1198"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EF6E6" w14:textId="77777777" w:rsidR="00DB1140" w:rsidRPr="000C21C9" w:rsidDel="00AB0262" w:rsidRDefault="00DB1140" w:rsidP="00017CB0">
            <w:pPr>
              <w:jc w:val="right"/>
              <w:rPr>
                <w:del w:id="1199" w:author="Claudiu Zissulescu" w:date="2016-09-30T12:27:00Z"/>
                <w:rFonts w:ascii="Calibri" w:eastAsia="Times New Roman" w:hAnsi="Calibri" w:cs="Times New Roman"/>
                <w:color w:val="000000"/>
                <w:lang w:eastAsia="en-US"/>
              </w:rPr>
            </w:pPr>
            <w:del w:id="1200" w:author="Claudiu Zissulescu" w:date="2016-09-30T12:27:00Z">
              <w:r w:rsidDel="00AB0262">
                <w:rPr>
                  <w:rFonts w:ascii="Calibri" w:eastAsia="Times New Roman" w:hAnsi="Calibri" w:cs="Times New Roman"/>
                  <w:color w:val="000000"/>
                  <w:lang w:eastAsia="en-US"/>
                </w:rPr>
                <w:delText>2</w:delText>
              </w:r>
              <w:r w:rsidRPr="000C21C9" w:rsidDel="00AB0262">
                <w:rPr>
                  <w:rFonts w:ascii="Calibri" w:eastAsia="Times New Roman" w:hAnsi="Calibri" w:cs="Times New Roman"/>
                  <w:color w:val="000000"/>
                  <w:lang w:eastAsia="en-US"/>
                </w:rPr>
                <w:delText>1</w:delText>
              </w:r>
            </w:del>
          </w:p>
        </w:tc>
        <w:tc>
          <w:tcPr>
            <w:tcW w:w="4160" w:type="dxa"/>
            <w:noWrap/>
            <w:hideMark/>
          </w:tcPr>
          <w:p w14:paraId="0D82D72F"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01" w:author="Claudiu Zissulescu" w:date="2016-09-30T12:27:00Z"/>
                <w:rFonts w:ascii="Calibri" w:eastAsia="Times New Roman" w:hAnsi="Calibri" w:cs="Times New Roman"/>
                <w:color w:val="000000"/>
                <w:lang w:eastAsia="en-US"/>
              </w:rPr>
            </w:pPr>
            <w:del w:id="1202"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firq</w:delText>
              </w:r>
            </w:del>
          </w:p>
        </w:tc>
        <w:tc>
          <w:tcPr>
            <w:tcW w:w="1300" w:type="dxa"/>
            <w:noWrap/>
            <w:hideMark/>
          </w:tcPr>
          <w:p w14:paraId="6F85E2D7"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03" w:author="Claudiu Zissulescu" w:date="2016-09-30T12:27:00Z"/>
                <w:rFonts w:ascii="Calibri" w:eastAsia="Times New Roman" w:hAnsi="Calibri" w:cs="Times New Roman"/>
                <w:color w:val="000000"/>
                <w:lang w:eastAsia="en-US"/>
              </w:rPr>
            </w:pPr>
            <w:del w:id="1204"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noWrap/>
            <w:hideMark/>
          </w:tcPr>
          <w:p w14:paraId="7E5C37DB"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205" w:author="Claudiu Zissulescu" w:date="2016-09-30T12:27:00Z"/>
                <w:rFonts w:ascii="Calibri" w:eastAsia="Times New Roman" w:hAnsi="Calibri" w:cs="Times New Roman"/>
                <w:color w:val="000000"/>
                <w:lang w:eastAsia="en-US"/>
              </w:rPr>
            </w:pPr>
            <w:del w:id="1206"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32D7C02D"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07" w:author="Claudiu Zissulescu" w:date="2016-09-30T12:27:00Z"/>
                <w:rFonts w:ascii="Calibri" w:eastAsia="Times New Roman" w:hAnsi="Calibri" w:cs="Times New Roman"/>
                <w:color w:val="000000"/>
                <w:lang w:eastAsia="en-US"/>
              </w:rPr>
            </w:pPr>
            <w:del w:id="1208" w:author="Claudiu Zissulescu" w:date="2016-09-30T12:27:00Z">
              <w:r w:rsidRPr="000C21C9" w:rsidDel="00AB0262">
                <w:rPr>
                  <w:rFonts w:ascii="Calibri" w:eastAsia="Times New Roman" w:hAnsi="Calibri" w:cs="Times New Roman"/>
                  <w:color w:val="000000"/>
                  <w:lang w:eastAsia="en-US"/>
                </w:rPr>
                <w:delText>Absent</w:delText>
              </w:r>
            </w:del>
          </w:p>
        </w:tc>
      </w:tr>
      <w:tr w:rsidR="00DB1140" w:rsidRPr="000C21C9" w:rsidDel="00AB0262" w14:paraId="731F6B79" w14:textId="77777777" w:rsidTr="00017CB0">
        <w:trPr>
          <w:trHeight w:val="300"/>
          <w:del w:id="1209"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BAAB38" w14:textId="77777777" w:rsidR="00DB1140" w:rsidRPr="000C21C9" w:rsidDel="00AB0262" w:rsidRDefault="00DB1140" w:rsidP="00017CB0">
            <w:pPr>
              <w:rPr>
                <w:del w:id="1210" w:author="Claudiu Zissulescu" w:date="2016-09-30T12:27:00Z"/>
                <w:rFonts w:ascii="Times New Roman" w:eastAsia="Times New Roman" w:hAnsi="Times New Roman" w:cs="Times New Roman"/>
                <w:sz w:val="20"/>
                <w:szCs w:val="20"/>
                <w:lang w:eastAsia="en-US"/>
              </w:rPr>
            </w:pPr>
          </w:p>
        </w:tc>
        <w:tc>
          <w:tcPr>
            <w:tcW w:w="4160" w:type="dxa"/>
            <w:noWrap/>
            <w:hideMark/>
          </w:tcPr>
          <w:p w14:paraId="19475B3D"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11" w:author="Claudiu Zissulescu" w:date="2016-09-30T12:27:00Z"/>
                <w:rFonts w:ascii="Times New Roman" w:eastAsia="Times New Roman" w:hAnsi="Times New Roman" w:cs="Times New Roman"/>
                <w:sz w:val="20"/>
                <w:szCs w:val="20"/>
                <w:lang w:eastAsia="en-US"/>
              </w:rPr>
            </w:pPr>
          </w:p>
        </w:tc>
        <w:tc>
          <w:tcPr>
            <w:tcW w:w="1300" w:type="dxa"/>
            <w:noWrap/>
            <w:hideMark/>
          </w:tcPr>
          <w:p w14:paraId="6183E91B"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12" w:author="Claudiu Zissulescu" w:date="2016-09-30T12:27:00Z"/>
                <w:rFonts w:ascii="Times New Roman" w:eastAsia="Times New Roman" w:hAnsi="Times New Roman" w:cs="Times New Roman"/>
                <w:sz w:val="20"/>
                <w:szCs w:val="20"/>
                <w:lang w:eastAsia="en-US"/>
              </w:rPr>
            </w:pPr>
          </w:p>
        </w:tc>
        <w:tc>
          <w:tcPr>
            <w:tcW w:w="969" w:type="dxa"/>
            <w:noWrap/>
            <w:hideMark/>
          </w:tcPr>
          <w:p w14:paraId="1C92A89F"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213" w:author="Claudiu Zissulescu" w:date="2016-09-30T12:27:00Z"/>
                <w:rFonts w:ascii="Calibri" w:eastAsia="Times New Roman" w:hAnsi="Calibri" w:cs="Times New Roman"/>
                <w:color w:val="000000"/>
                <w:lang w:eastAsia="en-US"/>
              </w:rPr>
            </w:pPr>
            <w:del w:id="1214"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415BA03F"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15" w:author="Claudiu Zissulescu" w:date="2016-09-30T12:27:00Z"/>
                <w:rFonts w:ascii="Calibri" w:eastAsia="Times New Roman" w:hAnsi="Calibri" w:cs="Times New Roman"/>
                <w:color w:val="000000"/>
                <w:lang w:eastAsia="en-US"/>
              </w:rPr>
            </w:pPr>
            <w:del w:id="1216" w:author="Claudiu Zissulescu" w:date="2016-09-30T12:27:00Z">
              <w:r w:rsidRPr="000C21C9" w:rsidDel="00AB0262">
                <w:rPr>
                  <w:rFonts w:ascii="Calibri" w:eastAsia="Times New Roman" w:hAnsi="Calibri" w:cs="Times New Roman"/>
                  <w:color w:val="000000"/>
                  <w:lang w:eastAsia="en-US"/>
                </w:rPr>
                <w:delText>Present</w:delText>
              </w:r>
            </w:del>
          </w:p>
        </w:tc>
      </w:tr>
    </w:tbl>
    <w:p w14:paraId="176AF1F4" w14:textId="77777777" w:rsidR="00DB1140" w:rsidDel="00AB0262" w:rsidRDefault="00DB1140" w:rsidP="00DB1140">
      <w:pPr>
        <w:rPr>
          <w:del w:id="1217" w:author="Claudiu Zissulescu" w:date="2016-09-30T12:27:00Z"/>
        </w:rPr>
      </w:pPr>
    </w:p>
    <w:p w14:paraId="7CD0CDD1" w14:textId="77777777" w:rsidR="00DB1140" w:rsidDel="00AB0262" w:rsidRDefault="00DB1140" w:rsidP="00DB1140">
      <w:pPr>
        <w:pStyle w:val="Heading3"/>
        <w:rPr>
          <w:del w:id="1218" w:author="Claudiu Zissulescu" w:date="2016-09-30T12:27:00Z"/>
        </w:rPr>
      </w:pPr>
      <w:del w:id="1219" w:author="Claudiu Zissulescu" w:date="2016-09-30T12:27:00Z">
        <w:r w:rsidDel="00AB0262">
          <w:delText>Tag_ARC_ISA_banked_regs</w:delText>
        </w:r>
      </w:del>
    </w:p>
    <w:p w14:paraId="7174C342" w14:textId="77777777" w:rsidR="00DB1140" w:rsidDel="00AB0262" w:rsidRDefault="00DB1140" w:rsidP="00DB1140">
      <w:pPr>
        <w:rPr>
          <w:del w:id="1220" w:author="Claudiu Zissulescu" w:date="2016-09-30T12:27:00Z"/>
        </w:rPr>
      </w:pPr>
      <w:del w:id="1221" w:author="Claudiu Zissulescu" w:date="2016-09-30T12:27:00Z">
        <w:r w:rsidDel="00AB0262">
          <w:delText>If CPU supports banked registers.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15553B6F" w14:textId="77777777" w:rsidTr="00017CB0">
        <w:trPr>
          <w:cnfStyle w:val="100000000000" w:firstRow="1" w:lastRow="0" w:firstColumn="0" w:lastColumn="0" w:oddVBand="0" w:evenVBand="0" w:oddHBand="0" w:evenHBand="0" w:firstRowFirstColumn="0" w:firstRowLastColumn="0" w:lastRowFirstColumn="0" w:lastRowLastColumn="0"/>
          <w:trHeight w:val="600"/>
          <w:del w:id="1222"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73B064" w14:textId="77777777" w:rsidR="00DB1140" w:rsidRPr="000C21C9" w:rsidDel="00AB0262" w:rsidRDefault="00DB1140" w:rsidP="00017CB0">
            <w:pPr>
              <w:rPr>
                <w:del w:id="1223" w:author="Claudiu Zissulescu" w:date="2016-09-30T12:27:00Z"/>
                <w:rFonts w:ascii="Calibri" w:eastAsia="Times New Roman" w:hAnsi="Calibri" w:cs="Times New Roman"/>
                <w:color w:val="000000"/>
                <w:lang w:eastAsia="en-US"/>
              </w:rPr>
            </w:pPr>
            <w:del w:id="1224"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1C42B815"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25" w:author="Claudiu Zissulescu" w:date="2016-09-30T12:27:00Z"/>
                <w:rFonts w:ascii="Calibri" w:eastAsia="Times New Roman" w:hAnsi="Calibri" w:cs="Times New Roman"/>
                <w:color w:val="000000"/>
                <w:lang w:eastAsia="en-US"/>
              </w:rPr>
            </w:pPr>
            <w:del w:id="1226"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469CC99B"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27" w:author="Claudiu Zissulescu" w:date="2016-09-30T12:27:00Z"/>
                <w:rFonts w:ascii="Calibri" w:eastAsia="Times New Roman" w:hAnsi="Calibri" w:cs="Times New Roman"/>
                <w:color w:val="000000"/>
                <w:lang w:eastAsia="en-US"/>
              </w:rPr>
            </w:pPr>
            <w:del w:id="1228"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07EF2032"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229" w:author="Claudiu Zissulescu" w:date="2016-09-30T12:27:00Z"/>
                <w:rFonts w:ascii="Calibri" w:eastAsia="Times New Roman" w:hAnsi="Calibri" w:cs="Times New Roman"/>
                <w:color w:val="000000"/>
                <w:lang w:eastAsia="en-US"/>
              </w:rPr>
            </w:pPr>
            <w:del w:id="1230"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7BB2CC51"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31" w:author="Claudiu Zissulescu" w:date="2016-09-30T12:27:00Z"/>
                <w:rFonts w:ascii="Calibri" w:eastAsia="Times New Roman" w:hAnsi="Calibri" w:cs="Times New Roman"/>
                <w:color w:val="000000"/>
                <w:lang w:eastAsia="en-US"/>
              </w:rPr>
            </w:pPr>
            <w:del w:id="1232"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6C02D471" w14:textId="77777777" w:rsidTr="00017CB0">
        <w:trPr>
          <w:cnfStyle w:val="000000100000" w:firstRow="0" w:lastRow="0" w:firstColumn="0" w:lastColumn="0" w:oddVBand="0" w:evenVBand="0" w:oddHBand="1" w:evenHBand="0" w:firstRowFirstColumn="0" w:firstRowLastColumn="0" w:lastRowFirstColumn="0" w:lastRowLastColumn="0"/>
          <w:trHeight w:val="300"/>
          <w:del w:id="1233"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D5DC7B" w14:textId="77777777" w:rsidR="00DB1140" w:rsidRPr="000C21C9" w:rsidDel="00AB0262" w:rsidRDefault="00DB1140" w:rsidP="00017CB0">
            <w:pPr>
              <w:jc w:val="right"/>
              <w:rPr>
                <w:del w:id="1234" w:author="Claudiu Zissulescu" w:date="2016-09-30T12:27:00Z"/>
                <w:rFonts w:ascii="Calibri" w:eastAsia="Times New Roman" w:hAnsi="Calibri" w:cs="Times New Roman"/>
                <w:color w:val="000000"/>
                <w:lang w:eastAsia="en-US"/>
              </w:rPr>
            </w:pPr>
            <w:del w:id="1235" w:author="Claudiu Zissulescu" w:date="2016-09-30T12:27:00Z">
              <w:r w:rsidDel="00AB0262">
                <w:rPr>
                  <w:rFonts w:ascii="Calibri" w:eastAsia="Times New Roman" w:hAnsi="Calibri" w:cs="Times New Roman"/>
                  <w:color w:val="000000"/>
                  <w:lang w:eastAsia="en-US"/>
                </w:rPr>
                <w:delText>22</w:delText>
              </w:r>
            </w:del>
          </w:p>
        </w:tc>
        <w:tc>
          <w:tcPr>
            <w:tcW w:w="4160" w:type="dxa"/>
            <w:noWrap/>
            <w:hideMark/>
          </w:tcPr>
          <w:p w14:paraId="04781548"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36" w:author="Claudiu Zissulescu" w:date="2016-09-30T12:27:00Z"/>
                <w:rFonts w:ascii="Calibri" w:eastAsia="Times New Roman" w:hAnsi="Calibri" w:cs="Times New Roman"/>
                <w:color w:val="000000"/>
                <w:lang w:eastAsia="en-US"/>
              </w:rPr>
            </w:pPr>
            <w:del w:id="1237"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banked_regs</w:delText>
              </w:r>
            </w:del>
          </w:p>
        </w:tc>
        <w:tc>
          <w:tcPr>
            <w:tcW w:w="1300" w:type="dxa"/>
            <w:noWrap/>
            <w:hideMark/>
          </w:tcPr>
          <w:p w14:paraId="0DD52049"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38" w:author="Claudiu Zissulescu" w:date="2016-09-30T12:27:00Z"/>
                <w:rFonts w:ascii="Calibri" w:eastAsia="Times New Roman" w:hAnsi="Calibri" w:cs="Times New Roman"/>
                <w:color w:val="000000"/>
                <w:lang w:eastAsia="en-US"/>
              </w:rPr>
            </w:pPr>
          </w:p>
        </w:tc>
        <w:tc>
          <w:tcPr>
            <w:tcW w:w="969" w:type="dxa"/>
            <w:noWrap/>
            <w:hideMark/>
          </w:tcPr>
          <w:p w14:paraId="444452AC"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239" w:author="Claudiu Zissulescu" w:date="2016-09-30T12:27:00Z"/>
                <w:rFonts w:ascii="Calibri" w:eastAsia="Times New Roman" w:hAnsi="Calibri" w:cs="Times New Roman"/>
                <w:color w:val="000000"/>
                <w:lang w:eastAsia="en-US"/>
              </w:rPr>
            </w:pPr>
            <w:del w:id="1240"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0C2469FD"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41" w:author="Claudiu Zissulescu" w:date="2016-09-30T12:27:00Z"/>
                <w:rFonts w:ascii="Calibri" w:eastAsia="Times New Roman" w:hAnsi="Calibri" w:cs="Times New Roman"/>
                <w:color w:val="000000"/>
                <w:lang w:eastAsia="en-US"/>
              </w:rPr>
            </w:pPr>
            <w:del w:id="1242" w:author="Claudiu Zissulescu" w:date="2016-09-30T12:27:00Z">
              <w:r w:rsidDel="00AB0262">
                <w:rPr>
                  <w:rFonts w:ascii="Calibri" w:eastAsia="Times New Roman" w:hAnsi="Calibri" w:cs="Times New Roman"/>
                  <w:color w:val="000000"/>
                  <w:lang w:eastAsia="en-US"/>
                </w:rPr>
                <w:delText>Reserved</w:delText>
              </w:r>
            </w:del>
          </w:p>
        </w:tc>
      </w:tr>
      <w:tr w:rsidR="00DB1140" w:rsidRPr="000C21C9" w:rsidDel="00AB0262" w14:paraId="192E044A" w14:textId="77777777" w:rsidTr="00017CB0">
        <w:trPr>
          <w:trHeight w:val="300"/>
          <w:del w:id="1243"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CE278" w14:textId="77777777" w:rsidR="00DB1140" w:rsidRPr="000C21C9" w:rsidDel="00AB0262" w:rsidRDefault="00DB1140" w:rsidP="00017CB0">
            <w:pPr>
              <w:rPr>
                <w:del w:id="1244" w:author="Claudiu Zissulescu" w:date="2016-09-30T12:27:00Z"/>
                <w:rFonts w:ascii="Times New Roman" w:eastAsia="Times New Roman" w:hAnsi="Times New Roman" w:cs="Times New Roman"/>
                <w:sz w:val="20"/>
                <w:szCs w:val="20"/>
                <w:lang w:eastAsia="en-US"/>
              </w:rPr>
            </w:pPr>
          </w:p>
        </w:tc>
        <w:tc>
          <w:tcPr>
            <w:tcW w:w="4160" w:type="dxa"/>
            <w:noWrap/>
            <w:hideMark/>
          </w:tcPr>
          <w:p w14:paraId="74A8F353"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45" w:author="Claudiu Zissulescu" w:date="2016-09-30T12:27:00Z"/>
                <w:rFonts w:ascii="Times New Roman" w:eastAsia="Times New Roman" w:hAnsi="Times New Roman" w:cs="Times New Roman"/>
                <w:sz w:val="20"/>
                <w:szCs w:val="20"/>
                <w:lang w:eastAsia="en-US"/>
              </w:rPr>
            </w:pPr>
          </w:p>
        </w:tc>
        <w:tc>
          <w:tcPr>
            <w:tcW w:w="1300" w:type="dxa"/>
            <w:noWrap/>
            <w:hideMark/>
          </w:tcPr>
          <w:p w14:paraId="108BC046"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46" w:author="Claudiu Zissulescu" w:date="2016-09-30T12:27:00Z"/>
                <w:rFonts w:ascii="Calibri" w:eastAsia="Times New Roman" w:hAnsi="Calibri" w:cs="Times New Roman"/>
                <w:color w:val="000000"/>
                <w:lang w:eastAsia="en-US"/>
              </w:rPr>
            </w:pPr>
          </w:p>
        </w:tc>
        <w:tc>
          <w:tcPr>
            <w:tcW w:w="969" w:type="dxa"/>
            <w:noWrap/>
            <w:hideMark/>
          </w:tcPr>
          <w:p w14:paraId="5C5C007D"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247" w:author="Claudiu Zissulescu" w:date="2016-09-30T12:27:00Z"/>
                <w:rFonts w:ascii="Calibri" w:eastAsia="Times New Roman" w:hAnsi="Calibri" w:cs="Times New Roman"/>
                <w:color w:val="000000"/>
                <w:lang w:eastAsia="en-US"/>
              </w:rPr>
            </w:pPr>
            <w:del w:id="1248"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508BAB0D"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49" w:author="Claudiu Zissulescu" w:date="2016-09-30T12:27:00Z"/>
                <w:rFonts w:ascii="Calibri" w:eastAsia="Times New Roman" w:hAnsi="Calibri" w:cs="Times New Roman"/>
                <w:color w:val="000000"/>
                <w:lang w:eastAsia="en-US"/>
              </w:rPr>
            </w:pPr>
            <w:del w:id="1250" w:author="Claudiu Zissulescu" w:date="2016-09-30T12:27:00Z">
              <w:r w:rsidDel="00AB0262">
                <w:rPr>
                  <w:rFonts w:ascii="Calibri" w:eastAsia="Times New Roman" w:hAnsi="Calibri" w:cs="Times New Roman"/>
                  <w:color w:val="000000"/>
                  <w:lang w:eastAsia="en-US"/>
                </w:rPr>
                <w:delText>4 registers</w:delText>
              </w:r>
            </w:del>
          </w:p>
        </w:tc>
      </w:tr>
      <w:tr w:rsidR="00DB1140" w:rsidRPr="000C21C9" w:rsidDel="00AB0262" w14:paraId="3B43BC48" w14:textId="77777777" w:rsidTr="00017CB0">
        <w:trPr>
          <w:cnfStyle w:val="000000100000" w:firstRow="0" w:lastRow="0" w:firstColumn="0" w:lastColumn="0" w:oddVBand="0" w:evenVBand="0" w:oddHBand="1" w:evenHBand="0" w:firstRowFirstColumn="0" w:firstRowLastColumn="0" w:lastRowFirstColumn="0" w:lastRowLastColumn="0"/>
          <w:trHeight w:val="300"/>
          <w:del w:id="1251"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15675A4F" w14:textId="77777777" w:rsidR="00DB1140" w:rsidRPr="000C21C9" w:rsidDel="00AB0262" w:rsidRDefault="00DB1140" w:rsidP="00017CB0">
            <w:pPr>
              <w:rPr>
                <w:del w:id="1252" w:author="Claudiu Zissulescu" w:date="2016-09-30T12:27:00Z"/>
                <w:rFonts w:ascii="Times New Roman" w:eastAsia="Times New Roman" w:hAnsi="Times New Roman" w:cs="Times New Roman"/>
                <w:sz w:val="20"/>
                <w:szCs w:val="20"/>
                <w:lang w:eastAsia="en-US"/>
              </w:rPr>
            </w:pPr>
          </w:p>
        </w:tc>
        <w:tc>
          <w:tcPr>
            <w:tcW w:w="4160" w:type="dxa"/>
            <w:noWrap/>
          </w:tcPr>
          <w:p w14:paraId="390050DB"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53" w:author="Claudiu Zissulescu" w:date="2016-09-30T12:27:00Z"/>
                <w:rFonts w:ascii="Times New Roman" w:eastAsia="Times New Roman" w:hAnsi="Times New Roman" w:cs="Times New Roman"/>
                <w:sz w:val="20"/>
                <w:szCs w:val="20"/>
                <w:lang w:eastAsia="en-US"/>
              </w:rPr>
            </w:pPr>
          </w:p>
        </w:tc>
        <w:tc>
          <w:tcPr>
            <w:tcW w:w="1300" w:type="dxa"/>
            <w:noWrap/>
          </w:tcPr>
          <w:p w14:paraId="5C2AB853" w14:textId="77777777" w:rsidR="00DB1140" w:rsidRPr="0011752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54" w:author="Claudiu Zissulescu" w:date="2016-09-30T12:27:00Z"/>
                <w:rFonts w:ascii="Calibri" w:eastAsia="Times New Roman" w:hAnsi="Calibri" w:cs="Times New Roman"/>
                <w:color w:val="000000"/>
                <w:lang w:eastAsia="en-US"/>
              </w:rPr>
            </w:pPr>
          </w:p>
        </w:tc>
        <w:tc>
          <w:tcPr>
            <w:tcW w:w="969" w:type="dxa"/>
            <w:noWrap/>
          </w:tcPr>
          <w:p w14:paraId="6DEE2F07"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255" w:author="Claudiu Zissulescu" w:date="2016-09-30T12:27:00Z"/>
                <w:rFonts w:ascii="Calibri" w:eastAsia="Times New Roman" w:hAnsi="Calibri" w:cs="Times New Roman"/>
                <w:color w:val="000000"/>
                <w:lang w:eastAsia="en-US"/>
              </w:rPr>
            </w:pPr>
            <w:del w:id="1256" w:author="Claudiu Zissulescu" w:date="2016-09-30T12:27:00Z">
              <w:r w:rsidDel="00AB0262">
                <w:rPr>
                  <w:rFonts w:ascii="Calibri" w:eastAsia="Times New Roman" w:hAnsi="Calibri" w:cs="Times New Roman"/>
                  <w:color w:val="000000"/>
                  <w:lang w:eastAsia="en-US"/>
                </w:rPr>
                <w:delText>2</w:delText>
              </w:r>
            </w:del>
          </w:p>
        </w:tc>
        <w:tc>
          <w:tcPr>
            <w:tcW w:w="2511" w:type="dxa"/>
            <w:noWrap/>
          </w:tcPr>
          <w:p w14:paraId="658F0871" w14:textId="77777777" w:rsidR="00DB114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57" w:author="Claudiu Zissulescu" w:date="2016-09-30T12:27:00Z"/>
                <w:rFonts w:ascii="Calibri" w:eastAsia="Times New Roman" w:hAnsi="Calibri" w:cs="Times New Roman"/>
                <w:color w:val="000000"/>
                <w:lang w:eastAsia="en-US"/>
              </w:rPr>
            </w:pPr>
            <w:del w:id="1258" w:author="Claudiu Zissulescu" w:date="2016-09-30T12:27:00Z">
              <w:r w:rsidDel="00AB0262">
                <w:rPr>
                  <w:rFonts w:ascii="Calibri" w:eastAsia="Times New Roman" w:hAnsi="Calibri" w:cs="Times New Roman"/>
                  <w:color w:val="000000"/>
                  <w:lang w:eastAsia="en-US"/>
                </w:rPr>
                <w:delText>8 registers</w:delText>
              </w:r>
            </w:del>
          </w:p>
        </w:tc>
      </w:tr>
      <w:tr w:rsidR="00DB1140" w:rsidRPr="000C21C9" w:rsidDel="00AB0262" w14:paraId="1FEEA5FE" w14:textId="77777777" w:rsidTr="00017CB0">
        <w:trPr>
          <w:trHeight w:val="300"/>
          <w:del w:id="1259"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309AD8D8" w14:textId="77777777" w:rsidR="00DB1140" w:rsidRPr="000C21C9" w:rsidDel="00AB0262" w:rsidRDefault="00DB1140" w:rsidP="00017CB0">
            <w:pPr>
              <w:rPr>
                <w:del w:id="1260" w:author="Claudiu Zissulescu" w:date="2016-09-30T12:27:00Z"/>
                <w:rFonts w:ascii="Times New Roman" w:eastAsia="Times New Roman" w:hAnsi="Times New Roman" w:cs="Times New Roman"/>
                <w:sz w:val="20"/>
                <w:szCs w:val="20"/>
                <w:lang w:eastAsia="en-US"/>
              </w:rPr>
            </w:pPr>
          </w:p>
        </w:tc>
        <w:tc>
          <w:tcPr>
            <w:tcW w:w="4160" w:type="dxa"/>
            <w:noWrap/>
          </w:tcPr>
          <w:p w14:paraId="3F7DA345"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61" w:author="Claudiu Zissulescu" w:date="2016-09-30T12:27:00Z"/>
                <w:rFonts w:ascii="Times New Roman" w:eastAsia="Times New Roman" w:hAnsi="Times New Roman" w:cs="Times New Roman"/>
                <w:sz w:val="20"/>
                <w:szCs w:val="20"/>
                <w:lang w:eastAsia="en-US"/>
              </w:rPr>
            </w:pPr>
          </w:p>
        </w:tc>
        <w:tc>
          <w:tcPr>
            <w:tcW w:w="1300" w:type="dxa"/>
            <w:noWrap/>
          </w:tcPr>
          <w:p w14:paraId="51ED6EDF" w14:textId="77777777" w:rsidR="00DB1140" w:rsidRPr="00117520"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62" w:author="Claudiu Zissulescu" w:date="2016-09-30T12:27:00Z"/>
                <w:rFonts w:ascii="Calibri" w:eastAsia="Times New Roman" w:hAnsi="Calibri" w:cs="Times New Roman"/>
                <w:color w:val="000000"/>
                <w:lang w:eastAsia="en-US"/>
              </w:rPr>
            </w:pPr>
          </w:p>
        </w:tc>
        <w:tc>
          <w:tcPr>
            <w:tcW w:w="969" w:type="dxa"/>
            <w:noWrap/>
          </w:tcPr>
          <w:p w14:paraId="1CC354EE" w14:textId="77777777" w:rsidR="00DB1140"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263" w:author="Claudiu Zissulescu" w:date="2016-09-30T12:27:00Z"/>
                <w:rFonts w:ascii="Calibri" w:eastAsia="Times New Roman" w:hAnsi="Calibri" w:cs="Times New Roman"/>
                <w:color w:val="000000"/>
                <w:lang w:eastAsia="en-US"/>
              </w:rPr>
            </w:pPr>
            <w:del w:id="1264" w:author="Claudiu Zissulescu" w:date="2016-09-30T12:27:00Z">
              <w:r w:rsidDel="00AB0262">
                <w:rPr>
                  <w:rFonts w:ascii="Calibri" w:eastAsia="Times New Roman" w:hAnsi="Calibri" w:cs="Times New Roman"/>
                  <w:color w:val="000000"/>
                  <w:lang w:eastAsia="en-US"/>
                </w:rPr>
                <w:delText>3</w:delText>
              </w:r>
            </w:del>
          </w:p>
        </w:tc>
        <w:tc>
          <w:tcPr>
            <w:tcW w:w="2511" w:type="dxa"/>
            <w:noWrap/>
          </w:tcPr>
          <w:p w14:paraId="0C9DE1DD" w14:textId="77777777" w:rsidR="00DB1140" w:rsidDel="00AB0262" w:rsidRDefault="00DB1140" w:rsidP="00017CB0">
            <w:pPr>
              <w:cnfStyle w:val="000000000000" w:firstRow="0" w:lastRow="0" w:firstColumn="0" w:lastColumn="0" w:oddVBand="0" w:evenVBand="0" w:oddHBand="0" w:evenHBand="0" w:firstRowFirstColumn="0" w:firstRowLastColumn="0" w:lastRowFirstColumn="0" w:lastRowLastColumn="0"/>
              <w:rPr>
                <w:del w:id="1265" w:author="Claudiu Zissulescu" w:date="2016-09-30T12:27:00Z"/>
                <w:rFonts w:ascii="Calibri" w:eastAsia="Times New Roman" w:hAnsi="Calibri" w:cs="Times New Roman"/>
                <w:color w:val="000000"/>
                <w:lang w:eastAsia="en-US"/>
              </w:rPr>
            </w:pPr>
            <w:del w:id="1266" w:author="Claudiu Zissulescu" w:date="2016-09-30T12:27:00Z">
              <w:r w:rsidDel="00AB0262">
                <w:rPr>
                  <w:rFonts w:ascii="Calibri" w:eastAsia="Times New Roman" w:hAnsi="Calibri" w:cs="Times New Roman"/>
                  <w:color w:val="000000"/>
                  <w:lang w:eastAsia="en-US"/>
                </w:rPr>
                <w:delText>16 registers</w:delText>
              </w:r>
            </w:del>
          </w:p>
        </w:tc>
      </w:tr>
      <w:tr w:rsidR="00DB1140" w:rsidRPr="000C21C9" w:rsidDel="00AB0262" w14:paraId="388D192C" w14:textId="77777777" w:rsidTr="00017CB0">
        <w:trPr>
          <w:cnfStyle w:val="000000100000" w:firstRow="0" w:lastRow="0" w:firstColumn="0" w:lastColumn="0" w:oddVBand="0" w:evenVBand="0" w:oddHBand="1" w:evenHBand="0" w:firstRowFirstColumn="0" w:firstRowLastColumn="0" w:lastRowFirstColumn="0" w:lastRowLastColumn="0"/>
          <w:trHeight w:val="300"/>
          <w:del w:id="1267"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2162B86C" w14:textId="77777777" w:rsidR="00DB1140" w:rsidRPr="000C21C9" w:rsidDel="00AB0262" w:rsidRDefault="00DB1140" w:rsidP="00017CB0">
            <w:pPr>
              <w:rPr>
                <w:del w:id="1268" w:author="Claudiu Zissulescu" w:date="2016-09-30T12:27:00Z"/>
                <w:rFonts w:ascii="Times New Roman" w:eastAsia="Times New Roman" w:hAnsi="Times New Roman" w:cs="Times New Roman"/>
                <w:sz w:val="20"/>
                <w:szCs w:val="20"/>
                <w:lang w:eastAsia="en-US"/>
              </w:rPr>
            </w:pPr>
          </w:p>
        </w:tc>
        <w:tc>
          <w:tcPr>
            <w:tcW w:w="4160" w:type="dxa"/>
            <w:noWrap/>
          </w:tcPr>
          <w:p w14:paraId="6349D515"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69" w:author="Claudiu Zissulescu" w:date="2016-09-30T12:27:00Z"/>
                <w:rFonts w:ascii="Times New Roman" w:eastAsia="Times New Roman" w:hAnsi="Times New Roman" w:cs="Times New Roman"/>
                <w:sz w:val="20"/>
                <w:szCs w:val="20"/>
                <w:lang w:eastAsia="en-US"/>
              </w:rPr>
            </w:pPr>
          </w:p>
        </w:tc>
        <w:tc>
          <w:tcPr>
            <w:tcW w:w="1300" w:type="dxa"/>
            <w:noWrap/>
          </w:tcPr>
          <w:p w14:paraId="22807C45" w14:textId="77777777" w:rsidR="00DB1140" w:rsidRPr="0011752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70" w:author="Claudiu Zissulescu" w:date="2016-09-30T12:27:00Z"/>
                <w:rFonts w:ascii="Calibri" w:eastAsia="Times New Roman" w:hAnsi="Calibri" w:cs="Times New Roman"/>
                <w:color w:val="000000"/>
                <w:lang w:eastAsia="en-US"/>
              </w:rPr>
            </w:pPr>
            <w:del w:id="1271" w:author="Claudiu Zissulescu" w:date="2016-09-30T12:27:00Z">
              <w:r w:rsidDel="00AB0262">
                <w:rPr>
                  <w:rFonts w:ascii="Calibri" w:eastAsia="Times New Roman" w:hAnsi="Calibri" w:cs="Times New Roman"/>
                  <w:color w:val="000000"/>
                  <w:lang w:eastAsia="en-US"/>
                </w:rPr>
                <w:delText>Default</w:delText>
              </w:r>
            </w:del>
          </w:p>
        </w:tc>
        <w:tc>
          <w:tcPr>
            <w:tcW w:w="969" w:type="dxa"/>
            <w:noWrap/>
          </w:tcPr>
          <w:p w14:paraId="362C1D49" w14:textId="77777777" w:rsidR="00DB1140"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272" w:author="Claudiu Zissulescu" w:date="2016-09-30T12:27:00Z"/>
                <w:rFonts w:ascii="Calibri" w:eastAsia="Times New Roman" w:hAnsi="Calibri" w:cs="Times New Roman"/>
                <w:color w:val="000000"/>
                <w:lang w:eastAsia="en-US"/>
              </w:rPr>
            </w:pPr>
            <w:del w:id="1273" w:author="Claudiu Zissulescu" w:date="2016-09-30T12:27:00Z">
              <w:r w:rsidDel="00AB0262">
                <w:rPr>
                  <w:rFonts w:ascii="Calibri" w:eastAsia="Times New Roman" w:hAnsi="Calibri" w:cs="Times New Roman"/>
                  <w:color w:val="000000"/>
                  <w:lang w:eastAsia="en-US"/>
                </w:rPr>
                <w:delText>4</w:delText>
              </w:r>
            </w:del>
          </w:p>
        </w:tc>
        <w:tc>
          <w:tcPr>
            <w:tcW w:w="2511" w:type="dxa"/>
            <w:noWrap/>
          </w:tcPr>
          <w:p w14:paraId="556C5887" w14:textId="77777777" w:rsidR="00DB114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74" w:author="Claudiu Zissulescu" w:date="2016-09-30T12:27:00Z"/>
                <w:rFonts w:ascii="Calibri" w:eastAsia="Times New Roman" w:hAnsi="Calibri" w:cs="Times New Roman"/>
                <w:color w:val="000000"/>
                <w:lang w:eastAsia="en-US"/>
              </w:rPr>
            </w:pPr>
            <w:del w:id="1275" w:author="Claudiu Zissulescu" w:date="2016-09-30T12:27:00Z">
              <w:r w:rsidDel="00AB0262">
                <w:rPr>
                  <w:rFonts w:ascii="Calibri" w:eastAsia="Times New Roman" w:hAnsi="Calibri" w:cs="Times New Roman"/>
                  <w:color w:val="000000"/>
                  <w:lang w:eastAsia="en-US"/>
                </w:rPr>
                <w:delText>32 registers</w:delText>
              </w:r>
            </w:del>
          </w:p>
        </w:tc>
      </w:tr>
    </w:tbl>
    <w:p w14:paraId="180B7691" w14:textId="77777777" w:rsidR="00DB1140" w:rsidDel="00AB0262" w:rsidRDefault="00DB1140" w:rsidP="00DB1140">
      <w:pPr>
        <w:rPr>
          <w:del w:id="1276" w:author="Claudiu Zissulescu" w:date="2016-09-30T12:27:00Z"/>
        </w:rPr>
      </w:pPr>
    </w:p>
    <w:p w14:paraId="0AD05A64" w14:textId="77777777" w:rsidR="00DB1140" w:rsidDel="00AB0262" w:rsidRDefault="00DB1140" w:rsidP="00DB1140">
      <w:pPr>
        <w:pStyle w:val="Heading3"/>
        <w:rPr>
          <w:del w:id="1277" w:author="Claudiu Zissulescu" w:date="2016-09-30T12:27:00Z"/>
        </w:rPr>
      </w:pPr>
      <w:del w:id="1278" w:author="Claudiu Zissulescu" w:date="2016-09-30T12:27:00Z">
        <w:r w:rsidDel="00AB0262">
          <w:delText>Tag_ARC_ISA_num_banks</w:delText>
        </w:r>
      </w:del>
    </w:p>
    <w:p w14:paraId="76286D44" w14:textId="77777777" w:rsidR="00DB1140" w:rsidDel="00AB0262" w:rsidRDefault="00DB1140" w:rsidP="00DB1140">
      <w:pPr>
        <w:rPr>
          <w:del w:id="1279" w:author="Claudiu Zissulescu" w:date="2016-09-30T12:27:00Z"/>
        </w:rPr>
      </w:pPr>
      <w:del w:id="1280" w:author="Claudiu Zissulescu" w:date="2016-09-30T12:27:00Z">
        <w:r w:rsidDel="00AB0262">
          <w:delText>If CPU supports banked registers, what will be the number of banks.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134C843D" w14:textId="77777777" w:rsidTr="00017CB0">
        <w:trPr>
          <w:cnfStyle w:val="100000000000" w:firstRow="1" w:lastRow="0" w:firstColumn="0" w:lastColumn="0" w:oddVBand="0" w:evenVBand="0" w:oddHBand="0" w:evenHBand="0" w:firstRowFirstColumn="0" w:firstRowLastColumn="0" w:lastRowFirstColumn="0" w:lastRowLastColumn="0"/>
          <w:trHeight w:val="600"/>
          <w:del w:id="1281"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F4B9BA" w14:textId="77777777" w:rsidR="00DB1140" w:rsidRPr="000C21C9" w:rsidDel="00AB0262" w:rsidRDefault="00DB1140" w:rsidP="00017CB0">
            <w:pPr>
              <w:rPr>
                <w:del w:id="1282" w:author="Claudiu Zissulescu" w:date="2016-09-30T12:27:00Z"/>
                <w:rFonts w:ascii="Calibri" w:eastAsia="Times New Roman" w:hAnsi="Calibri" w:cs="Times New Roman"/>
                <w:color w:val="000000"/>
                <w:lang w:eastAsia="en-US"/>
              </w:rPr>
            </w:pPr>
            <w:del w:id="1283"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5285B6F6"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84" w:author="Claudiu Zissulescu" w:date="2016-09-30T12:27:00Z"/>
                <w:rFonts w:ascii="Calibri" w:eastAsia="Times New Roman" w:hAnsi="Calibri" w:cs="Times New Roman"/>
                <w:color w:val="000000"/>
                <w:lang w:eastAsia="en-US"/>
              </w:rPr>
            </w:pPr>
            <w:del w:id="1285"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6EC8E384"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86" w:author="Claudiu Zissulescu" w:date="2016-09-30T12:27:00Z"/>
                <w:rFonts w:ascii="Calibri" w:eastAsia="Times New Roman" w:hAnsi="Calibri" w:cs="Times New Roman"/>
                <w:color w:val="000000"/>
                <w:lang w:eastAsia="en-US"/>
              </w:rPr>
            </w:pPr>
            <w:del w:id="1287"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2BCD2B3A"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288" w:author="Claudiu Zissulescu" w:date="2016-09-30T12:27:00Z"/>
                <w:rFonts w:ascii="Calibri" w:eastAsia="Times New Roman" w:hAnsi="Calibri" w:cs="Times New Roman"/>
                <w:color w:val="000000"/>
                <w:lang w:eastAsia="en-US"/>
              </w:rPr>
            </w:pPr>
            <w:del w:id="1289"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790015AD"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290" w:author="Claudiu Zissulescu" w:date="2016-09-30T12:27:00Z"/>
                <w:rFonts w:ascii="Calibri" w:eastAsia="Times New Roman" w:hAnsi="Calibri" w:cs="Times New Roman"/>
                <w:color w:val="000000"/>
                <w:lang w:eastAsia="en-US"/>
              </w:rPr>
            </w:pPr>
            <w:del w:id="1291"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7572C3AF" w14:textId="77777777" w:rsidTr="00017CB0">
        <w:trPr>
          <w:cnfStyle w:val="000000100000" w:firstRow="0" w:lastRow="0" w:firstColumn="0" w:lastColumn="0" w:oddVBand="0" w:evenVBand="0" w:oddHBand="1" w:evenHBand="0" w:firstRowFirstColumn="0" w:firstRowLastColumn="0" w:lastRowFirstColumn="0" w:lastRowLastColumn="0"/>
          <w:trHeight w:val="300"/>
          <w:del w:id="1292"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79CB55" w14:textId="77777777" w:rsidR="00DB1140" w:rsidRPr="000C21C9" w:rsidDel="00AB0262" w:rsidRDefault="00DB1140" w:rsidP="00017CB0">
            <w:pPr>
              <w:jc w:val="right"/>
              <w:rPr>
                <w:del w:id="1293" w:author="Claudiu Zissulescu" w:date="2016-09-30T12:27:00Z"/>
                <w:rFonts w:ascii="Calibri" w:eastAsia="Times New Roman" w:hAnsi="Calibri" w:cs="Times New Roman"/>
                <w:color w:val="000000"/>
                <w:lang w:eastAsia="en-US"/>
              </w:rPr>
            </w:pPr>
            <w:del w:id="1294" w:author="Claudiu Zissulescu" w:date="2016-09-30T12:27:00Z">
              <w:r w:rsidDel="00AB0262">
                <w:rPr>
                  <w:rFonts w:ascii="Calibri" w:eastAsia="Times New Roman" w:hAnsi="Calibri" w:cs="Times New Roman"/>
                  <w:color w:val="000000"/>
                  <w:lang w:eastAsia="en-US"/>
                </w:rPr>
                <w:delText>23</w:delText>
              </w:r>
            </w:del>
          </w:p>
        </w:tc>
        <w:tc>
          <w:tcPr>
            <w:tcW w:w="4160" w:type="dxa"/>
            <w:noWrap/>
            <w:hideMark/>
          </w:tcPr>
          <w:p w14:paraId="507A7E67"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95" w:author="Claudiu Zissulescu" w:date="2016-09-30T12:27:00Z"/>
                <w:rFonts w:ascii="Calibri" w:eastAsia="Times New Roman" w:hAnsi="Calibri" w:cs="Times New Roman"/>
                <w:color w:val="000000"/>
                <w:lang w:eastAsia="en-US"/>
              </w:rPr>
            </w:pPr>
            <w:del w:id="1296"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num_banks</w:delText>
              </w:r>
            </w:del>
          </w:p>
        </w:tc>
        <w:tc>
          <w:tcPr>
            <w:tcW w:w="1300" w:type="dxa"/>
            <w:noWrap/>
            <w:hideMark/>
          </w:tcPr>
          <w:p w14:paraId="06501F72"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297" w:author="Claudiu Zissulescu" w:date="2016-09-30T12:27:00Z"/>
                <w:rFonts w:ascii="Calibri" w:eastAsia="Times New Roman" w:hAnsi="Calibri" w:cs="Times New Roman"/>
                <w:color w:val="000000"/>
                <w:lang w:eastAsia="en-US"/>
              </w:rPr>
            </w:pPr>
          </w:p>
        </w:tc>
        <w:tc>
          <w:tcPr>
            <w:tcW w:w="969" w:type="dxa"/>
            <w:noWrap/>
            <w:hideMark/>
          </w:tcPr>
          <w:p w14:paraId="4AD30CB7"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298" w:author="Claudiu Zissulescu" w:date="2016-09-30T12:27:00Z"/>
                <w:rFonts w:ascii="Calibri" w:eastAsia="Times New Roman" w:hAnsi="Calibri" w:cs="Times New Roman"/>
                <w:color w:val="000000"/>
                <w:lang w:eastAsia="en-US"/>
              </w:rPr>
            </w:pPr>
            <w:del w:id="1299"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1D9B9A14"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00" w:author="Claudiu Zissulescu" w:date="2016-09-30T12:27:00Z"/>
                <w:rFonts w:ascii="Calibri" w:eastAsia="Times New Roman" w:hAnsi="Calibri" w:cs="Times New Roman"/>
                <w:color w:val="000000"/>
                <w:lang w:eastAsia="en-US"/>
              </w:rPr>
            </w:pPr>
            <w:del w:id="1301" w:author="Claudiu Zissulescu" w:date="2016-09-30T12:27:00Z">
              <w:r w:rsidRPr="000C21C9" w:rsidDel="00AB0262">
                <w:rPr>
                  <w:rFonts w:ascii="Calibri" w:eastAsia="Times New Roman" w:hAnsi="Calibri" w:cs="Times New Roman"/>
                  <w:color w:val="000000"/>
                  <w:lang w:eastAsia="en-US"/>
                </w:rPr>
                <w:delText>Absent</w:delText>
              </w:r>
            </w:del>
          </w:p>
        </w:tc>
      </w:tr>
      <w:tr w:rsidR="00DB1140" w:rsidRPr="000C21C9" w:rsidDel="00AB0262" w14:paraId="5FB055F5" w14:textId="77777777" w:rsidTr="00017CB0">
        <w:trPr>
          <w:trHeight w:val="300"/>
          <w:del w:id="1302"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CA0948" w14:textId="77777777" w:rsidR="00DB1140" w:rsidRPr="000C21C9" w:rsidDel="00AB0262" w:rsidRDefault="00DB1140" w:rsidP="00017CB0">
            <w:pPr>
              <w:rPr>
                <w:del w:id="1303" w:author="Claudiu Zissulescu" w:date="2016-09-30T12:27:00Z"/>
                <w:rFonts w:ascii="Times New Roman" w:eastAsia="Times New Roman" w:hAnsi="Times New Roman" w:cs="Times New Roman"/>
                <w:sz w:val="20"/>
                <w:szCs w:val="20"/>
                <w:lang w:eastAsia="en-US"/>
              </w:rPr>
            </w:pPr>
          </w:p>
        </w:tc>
        <w:tc>
          <w:tcPr>
            <w:tcW w:w="4160" w:type="dxa"/>
            <w:noWrap/>
            <w:hideMark/>
          </w:tcPr>
          <w:p w14:paraId="37D300F9"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04" w:author="Claudiu Zissulescu" w:date="2016-09-30T12:27:00Z"/>
                <w:rFonts w:ascii="Times New Roman" w:eastAsia="Times New Roman" w:hAnsi="Times New Roman" w:cs="Times New Roman"/>
                <w:sz w:val="20"/>
                <w:szCs w:val="20"/>
                <w:lang w:eastAsia="en-US"/>
              </w:rPr>
            </w:pPr>
          </w:p>
        </w:tc>
        <w:tc>
          <w:tcPr>
            <w:tcW w:w="1300" w:type="dxa"/>
            <w:noWrap/>
            <w:hideMark/>
          </w:tcPr>
          <w:p w14:paraId="34D926ED"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05" w:author="Claudiu Zissulescu" w:date="2016-09-30T12:27:00Z"/>
                <w:rFonts w:ascii="Calibri" w:eastAsia="Times New Roman" w:hAnsi="Calibri" w:cs="Times New Roman"/>
                <w:color w:val="000000"/>
                <w:lang w:eastAsia="en-US"/>
              </w:rPr>
            </w:pPr>
            <w:del w:id="1306" w:author="Claudiu Zissulescu" w:date="2016-09-30T12:27:00Z">
              <w:r w:rsidRPr="00117520" w:rsidDel="00AB0262">
                <w:rPr>
                  <w:rFonts w:ascii="Calibri" w:eastAsia="Times New Roman" w:hAnsi="Calibri" w:cs="Times New Roman"/>
                  <w:color w:val="000000"/>
                  <w:lang w:eastAsia="en-US"/>
                </w:rPr>
                <w:delText>Default</w:delText>
              </w:r>
            </w:del>
          </w:p>
        </w:tc>
        <w:tc>
          <w:tcPr>
            <w:tcW w:w="969" w:type="dxa"/>
            <w:noWrap/>
            <w:hideMark/>
          </w:tcPr>
          <w:p w14:paraId="09B71D1B"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307" w:author="Claudiu Zissulescu" w:date="2016-09-30T12:27:00Z"/>
                <w:rFonts w:ascii="Calibri" w:eastAsia="Times New Roman" w:hAnsi="Calibri" w:cs="Times New Roman"/>
                <w:color w:val="000000"/>
                <w:lang w:eastAsia="en-US"/>
              </w:rPr>
            </w:pPr>
            <w:del w:id="1308"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50E44177"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09" w:author="Claudiu Zissulescu" w:date="2016-09-30T12:27:00Z"/>
                <w:rFonts w:ascii="Calibri" w:eastAsia="Times New Roman" w:hAnsi="Calibri" w:cs="Times New Roman"/>
                <w:color w:val="000000"/>
                <w:lang w:eastAsia="en-US"/>
              </w:rPr>
            </w:pPr>
            <w:del w:id="1310" w:author="Claudiu Zissulescu" w:date="2016-09-30T12:27:00Z">
              <w:r w:rsidDel="00AB0262">
                <w:rPr>
                  <w:rFonts w:ascii="Calibri" w:eastAsia="Times New Roman" w:hAnsi="Calibri" w:cs="Times New Roman"/>
                  <w:color w:val="000000"/>
                  <w:lang w:eastAsia="en-US"/>
                </w:rPr>
                <w:delText>1 register bank</w:delText>
              </w:r>
            </w:del>
          </w:p>
        </w:tc>
      </w:tr>
      <w:tr w:rsidR="00DB1140" w:rsidRPr="000C21C9" w:rsidDel="00AB0262" w14:paraId="15E62A65" w14:textId="77777777" w:rsidTr="00017CB0">
        <w:trPr>
          <w:cnfStyle w:val="000000100000" w:firstRow="0" w:lastRow="0" w:firstColumn="0" w:lastColumn="0" w:oddVBand="0" w:evenVBand="0" w:oddHBand="1" w:evenHBand="0" w:firstRowFirstColumn="0" w:firstRowLastColumn="0" w:lastRowFirstColumn="0" w:lastRowLastColumn="0"/>
          <w:trHeight w:val="300"/>
          <w:del w:id="1311"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0ADE8F25" w14:textId="77777777" w:rsidR="00DB1140" w:rsidRPr="000C21C9" w:rsidDel="00AB0262" w:rsidRDefault="00DB1140" w:rsidP="00017CB0">
            <w:pPr>
              <w:rPr>
                <w:del w:id="1312" w:author="Claudiu Zissulescu" w:date="2016-09-30T12:27:00Z"/>
                <w:rFonts w:ascii="Times New Roman" w:eastAsia="Times New Roman" w:hAnsi="Times New Roman" w:cs="Times New Roman"/>
                <w:sz w:val="20"/>
                <w:szCs w:val="20"/>
                <w:lang w:eastAsia="en-US"/>
              </w:rPr>
            </w:pPr>
          </w:p>
        </w:tc>
        <w:tc>
          <w:tcPr>
            <w:tcW w:w="4160" w:type="dxa"/>
            <w:noWrap/>
          </w:tcPr>
          <w:p w14:paraId="17262A94"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13" w:author="Claudiu Zissulescu" w:date="2016-09-30T12:27:00Z"/>
                <w:rFonts w:ascii="Times New Roman" w:eastAsia="Times New Roman" w:hAnsi="Times New Roman" w:cs="Times New Roman"/>
                <w:sz w:val="20"/>
                <w:szCs w:val="20"/>
                <w:lang w:eastAsia="en-US"/>
              </w:rPr>
            </w:pPr>
          </w:p>
        </w:tc>
        <w:tc>
          <w:tcPr>
            <w:tcW w:w="1300" w:type="dxa"/>
            <w:noWrap/>
          </w:tcPr>
          <w:p w14:paraId="2E3C22B8" w14:textId="77777777" w:rsidR="00DB1140" w:rsidRPr="0011752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14" w:author="Claudiu Zissulescu" w:date="2016-09-30T12:27:00Z"/>
                <w:rFonts w:ascii="Calibri" w:eastAsia="Times New Roman" w:hAnsi="Calibri" w:cs="Times New Roman"/>
                <w:color w:val="000000"/>
                <w:lang w:eastAsia="en-US"/>
              </w:rPr>
            </w:pPr>
          </w:p>
        </w:tc>
        <w:tc>
          <w:tcPr>
            <w:tcW w:w="969" w:type="dxa"/>
            <w:noWrap/>
          </w:tcPr>
          <w:p w14:paraId="540CB41A"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315" w:author="Claudiu Zissulescu" w:date="2016-09-30T12:27:00Z"/>
                <w:rFonts w:ascii="Calibri" w:eastAsia="Times New Roman" w:hAnsi="Calibri" w:cs="Times New Roman"/>
                <w:color w:val="000000"/>
                <w:lang w:eastAsia="en-US"/>
              </w:rPr>
            </w:pPr>
            <w:del w:id="1316" w:author="Claudiu Zissulescu" w:date="2016-09-30T12:27:00Z">
              <w:r w:rsidDel="00AB0262">
                <w:rPr>
                  <w:rFonts w:ascii="Calibri" w:eastAsia="Times New Roman" w:hAnsi="Calibri" w:cs="Times New Roman"/>
                  <w:color w:val="000000"/>
                  <w:lang w:eastAsia="en-US"/>
                </w:rPr>
                <w:delText>2</w:delText>
              </w:r>
            </w:del>
          </w:p>
        </w:tc>
        <w:tc>
          <w:tcPr>
            <w:tcW w:w="2511" w:type="dxa"/>
            <w:noWrap/>
          </w:tcPr>
          <w:p w14:paraId="06661953" w14:textId="77777777" w:rsidR="00DB114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17" w:author="Claudiu Zissulescu" w:date="2016-09-30T12:27:00Z"/>
                <w:rFonts w:ascii="Calibri" w:eastAsia="Times New Roman" w:hAnsi="Calibri" w:cs="Times New Roman"/>
                <w:color w:val="000000"/>
                <w:lang w:eastAsia="en-US"/>
              </w:rPr>
            </w:pPr>
            <w:del w:id="1318" w:author="Claudiu Zissulescu" w:date="2016-09-30T12:27:00Z">
              <w:r w:rsidDel="00AB0262">
                <w:rPr>
                  <w:rFonts w:ascii="Calibri" w:eastAsia="Times New Roman" w:hAnsi="Calibri" w:cs="Times New Roman"/>
                  <w:color w:val="000000"/>
                  <w:lang w:eastAsia="en-US"/>
                </w:rPr>
                <w:delText>2 register banks</w:delText>
              </w:r>
            </w:del>
          </w:p>
        </w:tc>
      </w:tr>
      <w:tr w:rsidR="00DB1140" w:rsidRPr="000C21C9" w:rsidDel="00AB0262" w14:paraId="3B8FC29F" w14:textId="77777777" w:rsidTr="00017CB0">
        <w:trPr>
          <w:trHeight w:val="300"/>
          <w:del w:id="1319"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39F522BC" w14:textId="77777777" w:rsidR="00DB1140" w:rsidRPr="000C21C9" w:rsidDel="00AB0262" w:rsidRDefault="00DB1140" w:rsidP="00017CB0">
            <w:pPr>
              <w:rPr>
                <w:del w:id="1320" w:author="Claudiu Zissulescu" w:date="2016-09-30T12:27:00Z"/>
                <w:rFonts w:ascii="Times New Roman" w:eastAsia="Times New Roman" w:hAnsi="Times New Roman" w:cs="Times New Roman"/>
                <w:sz w:val="20"/>
                <w:szCs w:val="20"/>
                <w:lang w:eastAsia="en-US"/>
              </w:rPr>
            </w:pPr>
          </w:p>
        </w:tc>
        <w:tc>
          <w:tcPr>
            <w:tcW w:w="4160" w:type="dxa"/>
            <w:noWrap/>
          </w:tcPr>
          <w:p w14:paraId="0C424910"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21" w:author="Claudiu Zissulescu" w:date="2016-09-30T12:27:00Z"/>
                <w:rFonts w:ascii="Times New Roman" w:eastAsia="Times New Roman" w:hAnsi="Times New Roman" w:cs="Times New Roman"/>
                <w:sz w:val="20"/>
                <w:szCs w:val="20"/>
                <w:lang w:eastAsia="en-US"/>
              </w:rPr>
            </w:pPr>
          </w:p>
        </w:tc>
        <w:tc>
          <w:tcPr>
            <w:tcW w:w="1300" w:type="dxa"/>
            <w:noWrap/>
          </w:tcPr>
          <w:p w14:paraId="65F99838" w14:textId="77777777" w:rsidR="00DB1140" w:rsidRPr="00117520"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22" w:author="Claudiu Zissulescu" w:date="2016-09-30T12:27:00Z"/>
                <w:rFonts w:ascii="Calibri" w:eastAsia="Times New Roman" w:hAnsi="Calibri" w:cs="Times New Roman"/>
                <w:color w:val="000000"/>
                <w:lang w:eastAsia="en-US"/>
              </w:rPr>
            </w:pPr>
          </w:p>
        </w:tc>
        <w:tc>
          <w:tcPr>
            <w:tcW w:w="969" w:type="dxa"/>
            <w:noWrap/>
          </w:tcPr>
          <w:p w14:paraId="33517908" w14:textId="77777777" w:rsidR="00DB1140"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323" w:author="Claudiu Zissulescu" w:date="2016-09-30T12:27:00Z"/>
                <w:rFonts w:ascii="Calibri" w:eastAsia="Times New Roman" w:hAnsi="Calibri" w:cs="Times New Roman"/>
                <w:color w:val="000000"/>
                <w:lang w:eastAsia="en-US"/>
              </w:rPr>
            </w:pPr>
            <w:del w:id="1324" w:author="Claudiu Zissulescu" w:date="2016-09-30T12:27:00Z">
              <w:r w:rsidDel="00AB0262">
                <w:rPr>
                  <w:rFonts w:ascii="Calibri" w:eastAsia="Times New Roman" w:hAnsi="Calibri" w:cs="Times New Roman"/>
                  <w:color w:val="000000"/>
                  <w:lang w:eastAsia="en-US"/>
                </w:rPr>
                <w:delText>3</w:delText>
              </w:r>
            </w:del>
          </w:p>
        </w:tc>
        <w:tc>
          <w:tcPr>
            <w:tcW w:w="2511" w:type="dxa"/>
            <w:noWrap/>
          </w:tcPr>
          <w:p w14:paraId="579CF5D5" w14:textId="77777777" w:rsidR="00DB1140"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25" w:author="Claudiu Zissulescu" w:date="2016-09-30T12:27:00Z"/>
                <w:rFonts w:ascii="Calibri" w:eastAsia="Times New Roman" w:hAnsi="Calibri" w:cs="Times New Roman"/>
                <w:color w:val="000000"/>
                <w:lang w:eastAsia="en-US"/>
              </w:rPr>
            </w:pPr>
            <w:del w:id="1326" w:author="Claudiu Zissulescu" w:date="2016-09-30T12:27:00Z">
              <w:r w:rsidDel="00AB0262">
                <w:rPr>
                  <w:rFonts w:ascii="Calibri" w:eastAsia="Times New Roman" w:hAnsi="Calibri" w:cs="Times New Roman"/>
                  <w:color w:val="000000"/>
                  <w:lang w:eastAsia="en-US"/>
                </w:rPr>
                <w:delText>4 register banks</w:delText>
              </w:r>
            </w:del>
          </w:p>
        </w:tc>
      </w:tr>
      <w:tr w:rsidR="00DB1140" w:rsidRPr="000C21C9" w:rsidDel="00AB0262" w14:paraId="551EDC73" w14:textId="77777777" w:rsidTr="00017CB0">
        <w:trPr>
          <w:cnfStyle w:val="000000100000" w:firstRow="0" w:lastRow="0" w:firstColumn="0" w:lastColumn="0" w:oddVBand="0" w:evenVBand="0" w:oddHBand="1" w:evenHBand="0" w:firstRowFirstColumn="0" w:firstRowLastColumn="0" w:lastRowFirstColumn="0" w:lastRowLastColumn="0"/>
          <w:trHeight w:val="300"/>
          <w:del w:id="1327"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152A2A3A" w14:textId="77777777" w:rsidR="00DB1140" w:rsidRPr="000C21C9" w:rsidDel="00AB0262" w:rsidRDefault="00DB1140" w:rsidP="00017CB0">
            <w:pPr>
              <w:rPr>
                <w:del w:id="1328" w:author="Claudiu Zissulescu" w:date="2016-09-30T12:27:00Z"/>
                <w:rFonts w:ascii="Times New Roman" w:eastAsia="Times New Roman" w:hAnsi="Times New Roman" w:cs="Times New Roman"/>
                <w:sz w:val="20"/>
                <w:szCs w:val="20"/>
                <w:lang w:eastAsia="en-US"/>
              </w:rPr>
            </w:pPr>
          </w:p>
        </w:tc>
        <w:tc>
          <w:tcPr>
            <w:tcW w:w="4160" w:type="dxa"/>
            <w:noWrap/>
          </w:tcPr>
          <w:p w14:paraId="0DA2AC18"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29" w:author="Claudiu Zissulescu" w:date="2016-09-30T12:27:00Z"/>
                <w:rFonts w:ascii="Times New Roman" w:eastAsia="Times New Roman" w:hAnsi="Times New Roman" w:cs="Times New Roman"/>
                <w:sz w:val="20"/>
                <w:szCs w:val="20"/>
                <w:lang w:eastAsia="en-US"/>
              </w:rPr>
            </w:pPr>
          </w:p>
        </w:tc>
        <w:tc>
          <w:tcPr>
            <w:tcW w:w="1300" w:type="dxa"/>
            <w:noWrap/>
          </w:tcPr>
          <w:p w14:paraId="34B0D0F6" w14:textId="77777777" w:rsidR="00DB1140" w:rsidRPr="0011752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30" w:author="Claudiu Zissulescu" w:date="2016-09-30T12:27:00Z"/>
                <w:rFonts w:ascii="Calibri" w:eastAsia="Times New Roman" w:hAnsi="Calibri" w:cs="Times New Roman"/>
                <w:color w:val="000000"/>
                <w:lang w:eastAsia="en-US"/>
              </w:rPr>
            </w:pPr>
          </w:p>
        </w:tc>
        <w:tc>
          <w:tcPr>
            <w:tcW w:w="969" w:type="dxa"/>
            <w:noWrap/>
          </w:tcPr>
          <w:p w14:paraId="7E4D48B4" w14:textId="77777777" w:rsidR="00DB1140"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331" w:author="Claudiu Zissulescu" w:date="2016-09-30T12:27:00Z"/>
                <w:rFonts w:ascii="Calibri" w:eastAsia="Times New Roman" w:hAnsi="Calibri" w:cs="Times New Roman"/>
                <w:color w:val="000000"/>
                <w:lang w:eastAsia="en-US"/>
              </w:rPr>
            </w:pPr>
            <w:del w:id="1332" w:author="Claudiu Zissulescu" w:date="2016-09-30T12:27:00Z">
              <w:r w:rsidDel="00AB0262">
                <w:rPr>
                  <w:rFonts w:ascii="Calibri" w:eastAsia="Times New Roman" w:hAnsi="Calibri" w:cs="Times New Roman"/>
                  <w:color w:val="000000"/>
                  <w:lang w:eastAsia="en-US"/>
                </w:rPr>
                <w:delText>4</w:delText>
              </w:r>
            </w:del>
          </w:p>
        </w:tc>
        <w:tc>
          <w:tcPr>
            <w:tcW w:w="2511" w:type="dxa"/>
            <w:noWrap/>
          </w:tcPr>
          <w:p w14:paraId="75EB0B56" w14:textId="77777777" w:rsidR="00DB114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33" w:author="Claudiu Zissulescu" w:date="2016-09-30T12:27:00Z"/>
                <w:rFonts w:ascii="Calibri" w:eastAsia="Times New Roman" w:hAnsi="Calibri" w:cs="Times New Roman"/>
                <w:color w:val="000000"/>
                <w:lang w:eastAsia="en-US"/>
              </w:rPr>
            </w:pPr>
            <w:del w:id="1334" w:author="Claudiu Zissulescu" w:date="2016-09-30T12:27:00Z">
              <w:r w:rsidDel="00AB0262">
                <w:rPr>
                  <w:rFonts w:ascii="Calibri" w:eastAsia="Times New Roman" w:hAnsi="Calibri" w:cs="Times New Roman"/>
                  <w:color w:val="000000"/>
                  <w:lang w:eastAsia="en-US"/>
                </w:rPr>
                <w:delText>8 register banks</w:delText>
              </w:r>
            </w:del>
          </w:p>
        </w:tc>
      </w:tr>
    </w:tbl>
    <w:p w14:paraId="1BFC0B82" w14:textId="77777777" w:rsidR="00DB1140" w:rsidDel="00AB0262" w:rsidRDefault="00DB1140" w:rsidP="00DB1140">
      <w:pPr>
        <w:rPr>
          <w:del w:id="1335" w:author="Claudiu Zissulescu" w:date="2016-09-30T12:27:00Z"/>
        </w:rPr>
      </w:pPr>
    </w:p>
    <w:p w14:paraId="2F524B00" w14:textId="77777777" w:rsidR="00DB1140" w:rsidDel="00AB0262" w:rsidRDefault="00DB1140" w:rsidP="00DB1140">
      <w:pPr>
        <w:pStyle w:val="Heading3"/>
        <w:rPr>
          <w:del w:id="1336" w:author="Claudiu Zissulescu" w:date="2016-09-30T12:27:00Z"/>
        </w:rPr>
      </w:pPr>
      <w:del w:id="1337" w:author="Claudiu Zissulescu" w:date="2016-09-30T12:27:00Z">
        <w:r w:rsidDel="00AB0262">
          <w:delText>Tag_ARC_ISA_apex</w:delText>
        </w:r>
      </w:del>
    </w:p>
    <w:p w14:paraId="03141180" w14:textId="77777777" w:rsidR="00DB1140" w:rsidRPr="00117520" w:rsidDel="00AB0262" w:rsidRDefault="00DB1140" w:rsidP="00DB1140">
      <w:pPr>
        <w:rPr>
          <w:del w:id="1338" w:author="Claudiu Zissulescu" w:date="2016-09-30T12:27:00Z"/>
        </w:rPr>
      </w:pPr>
      <w:del w:id="1339" w:author="Claudiu Zissulescu" w:date="2016-09-30T12:27:00Z">
        <w:r w:rsidDel="00AB0262">
          <w:delText>User specific APEX extension name.</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5F3DC45A" w14:textId="77777777" w:rsidTr="00017CB0">
        <w:trPr>
          <w:cnfStyle w:val="100000000000" w:firstRow="1" w:lastRow="0" w:firstColumn="0" w:lastColumn="0" w:oddVBand="0" w:evenVBand="0" w:oddHBand="0" w:evenHBand="0" w:firstRowFirstColumn="0" w:firstRowLastColumn="0" w:lastRowFirstColumn="0" w:lastRowLastColumn="0"/>
          <w:trHeight w:val="600"/>
          <w:del w:id="1340"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F00E74" w14:textId="77777777" w:rsidR="00DB1140" w:rsidRPr="000C21C9" w:rsidDel="00AB0262" w:rsidRDefault="00DB1140" w:rsidP="00017CB0">
            <w:pPr>
              <w:rPr>
                <w:del w:id="1341" w:author="Claudiu Zissulescu" w:date="2016-09-30T12:27:00Z"/>
                <w:rFonts w:ascii="Calibri" w:eastAsia="Times New Roman" w:hAnsi="Calibri" w:cs="Times New Roman"/>
                <w:color w:val="000000"/>
                <w:lang w:eastAsia="en-US"/>
              </w:rPr>
            </w:pPr>
            <w:del w:id="1342"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1B673F67"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43" w:author="Claudiu Zissulescu" w:date="2016-09-30T12:27:00Z"/>
                <w:rFonts w:ascii="Calibri" w:eastAsia="Times New Roman" w:hAnsi="Calibri" w:cs="Times New Roman"/>
                <w:color w:val="000000"/>
                <w:lang w:eastAsia="en-US"/>
              </w:rPr>
            </w:pPr>
            <w:del w:id="1344"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62F812EE"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45" w:author="Claudiu Zissulescu" w:date="2016-09-30T12:27:00Z"/>
                <w:rFonts w:ascii="Calibri" w:eastAsia="Times New Roman" w:hAnsi="Calibri" w:cs="Times New Roman"/>
                <w:color w:val="000000"/>
                <w:lang w:eastAsia="en-US"/>
              </w:rPr>
            </w:pPr>
            <w:del w:id="1346"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61FB1D5C"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347" w:author="Claudiu Zissulescu" w:date="2016-09-30T12:27:00Z"/>
                <w:rFonts w:ascii="Calibri" w:eastAsia="Times New Roman" w:hAnsi="Calibri" w:cs="Times New Roman"/>
                <w:color w:val="000000"/>
                <w:lang w:eastAsia="en-US"/>
              </w:rPr>
            </w:pPr>
            <w:del w:id="1348"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79A237A6"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49" w:author="Claudiu Zissulescu" w:date="2016-09-30T12:27:00Z"/>
                <w:rFonts w:ascii="Calibri" w:eastAsia="Times New Roman" w:hAnsi="Calibri" w:cs="Times New Roman"/>
                <w:color w:val="000000"/>
                <w:lang w:eastAsia="en-US"/>
              </w:rPr>
            </w:pPr>
            <w:del w:id="1350"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4CCAF7CA" w14:textId="77777777" w:rsidTr="00017CB0">
        <w:trPr>
          <w:cnfStyle w:val="000000100000" w:firstRow="0" w:lastRow="0" w:firstColumn="0" w:lastColumn="0" w:oddVBand="0" w:evenVBand="0" w:oddHBand="1" w:evenHBand="0" w:firstRowFirstColumn="0" w:firstRowLastColumn="0" w:lastRowFirstColumn="0" w:lastRowLastColumn="0"/>
          <w:trHeight w:val="300"/>
          <w:del w:id="1351"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A2A402" w14:textId="77777777" w:rsidR="00DB1140" w:rsidRPr="000C21C9" w:rsidDel="00AB0262" w:rsidRDefault="00DB1140" w:rsidP="00017CB0">
            <w:pPr>
              <w:jc w:val="right"/>
              <w:rPr>
                <w:del w:id="1352" w:author="Claudiu Zissulescu" w:date="2016-09-30T12:27:00Z"/>
                <w:rFonts w:ascii="Calibri" w:eastAsia="Times New Roman" w:hAnsi="Calibri" w:cs="Times New Roman"/>
                <w:color w:val="000000"/>
                <w:lang w:eastAsia="en-US"/>
              </w:rPr>
            </w:pPr>
            <w:del w:id="1353" w:author="Claudiu Zissulescu" w:date="2016-09-30T12:27:00Z">
              <w:r w:rsidDel="00AB0262">
                <w:rPr>
                  <w:rFonts w:ascii="Calibri" w:eastAsia="Times New Roman" w:hAnsi="Calibri" w:cs="Times New Roman"/>
                  <w:color w:val="000000"/>
                  <w:lang w:eastAsia="en-US"/>
                </w:rPr>
                <w:delText>24</w:delText>
              </w:r>
            </w:del>
          </w:p>
        </w:tc>
        <w:tc>
          <w:tcPr>
            <w:tcW w:w="4160" w:type="dxa"/>
            <w:noWrap/>
            <w:hideMark/>
          </w:tcPr>
          <w:p w14:paraId="7D7ACF78"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54" w:author="Claudiu Zissulescu" w:date="2016-09-30T12:27:00Z"/>
                <w:rFonts w:ascii="Calibri" w:eastAsia="Times New Roman" w:hAnsi="Calibri" w:cs="Times New Roman"/>
                <w:color w:val="000000"/>
                <w:lang w:eastAsia="en-US"/>
              </w:rPr>
            </w:pPr>
            <w:del w:id="1355"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apex</w:delText>
              </w:r>
            </w:del>
          </w:p>
        </w:tc>
        <w:tc>
          <w:tcPr>
            <w:tcW w:w="1300" w:type="dxa"/>
            <w:noWrap/>
            <w:hideMark/>
          </w:tcPr>
          <w:p w14:paraId="6B761A43"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56" w:author="Claudiu Zissulescu" w:date="2016-09-30T12:27:00Z"/>
                <w:rFonts w:ascii="Calibri" w:eastAsia="Times New Roman" w:hAnsi="Calibri" w:cs="Times New Roman"/>
                <w:color w:val="000000"/>
                <w:lang w:eastAsia="en-US"/>
              </w:rPr>
            </w:pPr>
            <w:del w:id="1357" w:author="Claudiu Zissulescu" w:date="2016-09-30T12:27:00Z">
              <w:r w:rsidDel="00AB0262">
                <w:rPr>
                  <w:rFonts w:ascii="Calibri" w:eastAsia="Times New Roman" w:hAnsi="Calibri" w:cs="Times New Roman"/>
                  <w:color w:val="000000"/>
                  <w:lang w:eastAsia="en-US"/>
                </w:rPr>
                <w:delText>N.A.</w:delText>
              </w:r>
            </w:del>
          </w:p>
        </w:tc>
        <w:tc>
          <w:tcPr>
            <w:tcW w:w="969" w:type="dxa"/>
            <w:noWrap/>
            <w:hideMark/>
          </w:tcPr>
          <w:p w14:paraId="2CDA7D4B" w14:textId="77777777" w:rsidR="00DB1140" w:rsidRPr="000C21C9" w:rsidDel="00AB0262" w:rsidRDefault="00DB1140" w:rsidP="00017CB0">
            <w:pPr>
              <w:tabs>
                <w:tab w:val="center" w:pos="376"/>
                <w:tab w:val="right" w:pos="753"/>
              </w:tabs>
              <w:cnfStyle w:val="000000100000" w:firstRow="0" w:lastRow="0" w:firstColumn="0" w:lastColumn="0" w:oddVBand="0" w:evenVBand="0" w:oddHBand="1" w:evenHBand="0" w:firstRowFirstColumn="0" w:firstRowLastColumn="0" w:lastRowFirstColumn="0" w:lastRowLastColumn="0"/>
              <w:rPr>
                <w:del w:id="1358" w:author="Claudiu Zissulescu" w:date="2016-09-30T12:27:00Z"/>
                <w:rFonts w:ascii="Calibri" w:eastAsia="Times New Roman" w:hAnsi="Calibri" w:cs="Times New Roman"/>
                <w:color w:val="000000"/>
                <w:lang w:eastAsia="en-US"/>
              </w:rPr>
            </w:pPr>
            <w:del w:id="1359" w:author="Claudiu Zissulescu" w:date="2016-09-30T12:27:00Z">
              <w:r w:rsidDel="00AB0262">
                <w:rPr>
                  <w:rFonts w:ascii="Calibri" w:eastAsia="Times New Roman" w:hAnsi="Calibri" w:cs="Times New Roman"/>
                  <w:color w:val="000000"/>
                  <w:lang w:eastAsia="en-US"/>
                </w:rPr>
                <w:tab/>
                <w:delText>Name</w:delText>
              </w:r>
            </w:del>
          </w:p>
        </w:tc>
        <w:tc>
          <w:tcPr>
            <w:tcW w:w="2511" w:type="dxa"/>
            <w:noWrap/>
            <w:hideMark/>
          </w:tcPr>
          <w:p w14:paraId="550570F3"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60" w:author="Claudiu Zissulescu" w:date="2016-09-30T12:27:00Z"/>
                <w:rFonts w:ascii="Calibri" w:eastAsia="Times New Roman" w:hAnsi="Calibri" w:cs="Times New Roman"/>
                <w:color w:val="000000"/>
                <w:lang w:eastAsia="en-US"/>
              </w:rPr>
            </w:pPr>
            <w:del w:id="1361" w:author="Claudiu Zissulescu" w:date="2016-09-30T12:27:00Z">
              <w:r w:rsidDel="00AB0262">
                <w:rPr>
                  <w:rFonts w:ascii="Calibri" w:eastAsia="Times New Roman" w:hAnsi="Calibri" w:cs="Times New Roman"/>
                  <w:color w:val="000000"/>
                  <w:lang w:eastAsia="en-US"/>
                </w:rPr>
                <w:delText>APEX name, null terminated</w:delText>
              </w:r>
            </w:del>
          </w:p>
        </w:tc>
      </w:tr>
    </w:tbl>
    <w:p w14:paraId="2190CE3C" w14:textId="77777777" w:rsidR="00DB1140" w:rsidDel="00AB0262" w:rsidRDefault="00DB1140" w:rsidP="00DB1140">
      <w:pPr>
        <w:rPr>
          <w:del w:id="1362" w:author="Claudiu Zissulescu" w:date="2016-09-30T12:27:00Z"/>
        </w:rPr>
      </w:pPr>
    </w:p>
    <w:p w14:paraId="4B44A312" w14:textId="77777777" w:rsidR="00DB1140" w:rsidDel="00AB0262" w:rsidRDefault="00DB1140" w:rsidP="00DB1140">
      <w:pPr>
        <w:pStyle w:val="Heading3"/>
        <w:rPr>
          <w:del w:id="1363" w:author="Claudiu Zissulescu" w:date="2016-09-30T12:27:00Z"/>
        </w:rPr>
      </w:pPr>
      <w:del w:id="1364" w:author="Claudiu Zissulescu" w:date="2016-09-30T12:27:00Z">
        <w:r w:rsidDel="00AB0262">
          <w:delText>Tag_ARC_ISA_dsp</w:delText>
        </w:r>
      </w:del>
    </w:p>
    <w:p w14:paraId="2330CA20" w14:textId="77777777" w:rsidR="00DB1140" w:rsidDel="00AB0262" w:rsidRDefault="00DB1140" w:rsidP="00DB1140">
      <w:pPr>
        <w:rPr>
          <w:del w:id="1365" w:author="Claudiu Zissulescu" w:date="2016-09-30T12:27:00Z"/>
        </w:rPr>
      </w:pPr>
      <w:del w:id="1366" w:author="Claudiu Zissulescu" w:date="2016-09-30T12:27:00Z">
        <w:r w:rsidDel="00AB0262">
          <w:delText>If CPU supports DSP instructions.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4D057A9F" w14:textId="77777777" w:rsidTr="00017CB0">
        <w:trPr>
          <w:cnfStyle w:val="100000000000" w:firstRow="1" w:lastRow="0" w:firstColumn="0" w:lastColumn="0" w:oddVBand="0" w:evenVBand="0" w:oddHBand="0" w:evenHBand="0" w:firstRowFirstColumn="0" w:firstRowLastColumn="0" w:lastRowFirstColumn="0" w:lastRowLastColumn="0"/>
          <w:trHeight w:val="600"/>
          <w:del w:id="1367"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C6E646" w14:textId="77777777" w:rsidR="00DB1140" w:rsidRPr="000C21C9" w:rsidDel="00AB0262" w:rsidRDefault="00DB1140" w:rsidP="00017CB0">
            <w:pPr>
              <w:rPr>
                <w:del w:id="1368" w:author="Claudiu Zissulescu" w:date="2016-09-30T12:27:00Z"/>
                <w:rFonts w:ascii="Calibri" w:eastAsia="Times New Roman" w:hAnsi="Calibri" w:cs="Times New Roman"/>
                <w:color w:val="000000"/>
                <w:lang w:eastAsia="en-US"/>
              </w:rPr>
            </w:pPr>
            <w:del w:id="1369"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667CCB31"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70" w:author="Claudiu Zissulescu" w:date="2016-09-30T12:27:00Z"/>
                <w:rFonts w:ascii="Calibri" w:eastAsia="Times New Roman" w:hAnsi="Calibri" w:cs="Times New Roman"/>
                <w:color w:val="000000"/>
                <w:lang w:eastAsia="en-US"/>
              </w:rPr>
            </w:pPr>
            <w:del w:id="1371"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5C8C06BE"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72" w:author="Claudiu Zissulescu" w:date="2016-09-30T12:27:00Z"/>
                <w:rFonts w:ascii="Calibri" w:eastAsia="Times New Roman" w:hAnsi="Calibri" w:cs="Times New Roman"/>
                <w:color w:val="000000"/>
                <w:lang w:eastAsia="en-US"/>
              </w:rPr>
            </w:pPr>
            <w:del w:id="1373"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02EB8F1A"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374" w:author="Claudiu Zissulescu" w:date="2016-09-30T12:27:00Z"/>
                <w:rFonts w:ascii="Calibri" w:eastAsia="Times New Roman" w:hAnsi="Calibri" w:cs="Times New Roman"/>
                <w:color w:val="000000"/>
                <w:lang w:eastAsia="en-US"/>
              </w:rPr>
            </w:pPr>
            <w:del w:id="1375"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21DD9763"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376" w:author="Claudiu Zissulescu" w:date="2016-09-30T12:27:00Z"/>
                <w:rFonts w:ascii="Calibri" w:eastAsia="Times New Roman" w:hAnsi="Calibri" w:cs="Times New Roman"/>
                <w:color w:val="000000"/>
                <w:lang w:eastAsia="en-US"/>
              </w:rPr>
            </w:pPr>
            <w:del w:id="1377"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5E917B2B" w14:textId="77777777" w:rsidTr="00017CB0">
        <w:trPr>
          <w:cnfStyle w:val="000000100000" w:firstRow="0" w:lastRow="0" w:firstColumn="0" w:lastColumn="0" w:oddVBand="0" w:evenVBand="0" w:oddHBand="1" w:evenHBand="0" w:firstRowFirstColumn="0" w:firstRowLastColumn="0" w:lastRowFirstColumn="0" w:lastRowLastColumn="0"/>
          <w:trHeight w:val="300"/>
          <w:del w:id="1378"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E0571" w14:textId="77777777" w:rsidR="00DB1140" w:rsidRPr="000C21C9" w:rsidDel="00AB0262" w:rsidRDefault="00DB1140" w:rsidP="00017CB0">
            <w:pPr>
              <w:jc w:val="right"/>
              <w:rPr>
                <w:del w:id="1379" w:author="Claudiu Zissulescu" w:date="2016-09-30T12:27:00Z"/>
                <w:rFonts w:ascii="Calibri" w:eastAsia="Times New Roman" w:hAnsi="Calibri" w:cs="Times New Roman"/>
                <w:color w:val="000000"/>
                <w:lang w:eastAsia="en-US"/>
              </w:rPr>
            </w:pPr>
            <w:del w:id="1380" w:author="Claudiu Zissulescu" w:date="2016-09-30T12:27:00Z">
              <w:r w:rsidDel="00AB0262">
                <w:rPr>
                  <w:rFonts w:ascii="Calibri" w:eastAsia="Times New Roman" w:hAnsi="Calibri" w:cs="Times New Roman"/>
                  <w:color w:val="000000"/>
                  <w:lang w:eastAsia="en-US"/>
                </w:rPr>
                <w:delText>25</w:delText>
              </w:r>
            </w:del>
          </w:p>
        </w:tc>
        <w:tc>
          <w:tcPr>
            <w:tcW w:w="4160" w:type="dxa"/>
            <w:noWrap/>
            <w:hideMark/>
          </w:tcPr>
          <w:p w14:paraId="7463BE87"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81" w:author="Claudiu Zissulescu" w:date="2016-09-30T12:27:00Z"/>
                <w:rFonts w:ascii="Calibri" w:eastAsia="Times New Roman" w:hAnsi="Calibri" w:cs="Times New Roman"/>
                <w:color w:val="000000"/>
                <w:lang w:eastAsia="en-US"/>
              </w:rPr>
            </w:pPr>
            <w:del w:id="1382"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dsp</w:delText>
              </w:r>
            </w:del>
          </w:p>
        </w:tc>
        <w:tc>
          <w:tcPr>
            <w:tcW w:w="1300" w:type="dxa"/>
            <w:noWrap/>
            <w:hideMark/>
          </w:tcPr>
          <w:p w14:paraId="31913243"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83" w:author="Claudiu Zissulescu" w:date="2016-09-30T12:27:00Z"/>
                <w:rFonts w:ascii="Calibri" w:eastAsia="Times New Roman" w:hAnsi="Calibri" w:cs="Times New Roman"/>
                <w:color w:val="000000"/>
                <w:lang w:eastAsia="en-US"/>
              </w:rPr>
            </w:pPr>
            <w:del w:id="1384"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noWrap/>
            <w:hideMark/>
          </w:tcPr>
          <w:p w14:paraId="2A41F980"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385" w:author="Claudiu Zissulescu" w:date="2016-09-30T12:27:00Z"/>
                <w:rFonts w:ascii="Calibri" w:eastAsia="Times New Roman" w:hAnsi="Calibri" w:cs="Times New Roman"/>
                <w:color w:val="000000"/>
                <w:lang w:eastAsia="en-US"/>
              </w:rPr>
            </w:pPr>
            <w:del w:id="1386"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400D7014"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87" w:author="Claudiu Zissulescu" w:date="2016-09-30T12:27:00Z"/>
                <w:rFonts w:ascii="Calibri" w:eastAsia="Times New Roman" w:hAnsi="Calibri" w:cs="Times New Roman"/>
                <w:color w:val="000000"/>
                <w:lang w:eastAsia="en-US"/>
              </w:rPr>
            </w:pPr>
            <w:del w:id="1388" w:author="Claudiu Zissulescu" w:date="2016-09-30T12:27:00Z">
              <w:r w:rsidRPr="000C21C9" w:rsidDel="00AB0262">
                <w:rPr>
                  <w:rFonts w:ascii="Calibri" w:eastAsia="Times New Roman" w:hAnsi="Calibri" w:cs="Times New Roman"/>
                  <w:color w:val="000000"/>
                  <w:lang w:eastAsia="en-US"/>
                </w:rPr>
                <w:delText>Absent</w:delText>
              </w:r>
            </w:del>
          </w:p>
        </w:tc>
      </w:tr>
      <w:tr w:rsidR="00DB1140" w:rsidRPr="000C21C9" w:rsidDel="00AB0262" w14:paraId="7962BF26" w14:textId="77777777" w:rsidTr="00017CB0">
        <w:trPr>
          <w:trHeight w:val="300"/>
          <w:del w:id="1389"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2EFA8A" w14:textId="77777777" w:rsidR="00DB1140" w:rsidRPr="000C21C9" w:rsidDel="00AB0262" w:rsidRDefault="00DB1140" w:rsidP="00017CB0">
            <w:pPr>
              <w:rPr>
                <w:del w:id="1390" w:author="Claudiu Zissulescu" w:date="2016-09-30T12:27:00Z"/>
                <w:rFonts w:ascii="Times New Roman" w:eastAsia="Times New Roman" w:hAnsi="Times New Roman" w:cs="Times New Roman"/>
                <w:sz w:val="20"/>
                <w:szCs w:val="20"/>
                <w:lang w:eastAsia="en-US"/>
              </w:rPr>
            </w:pPr>
          </w:p>
        </w:tc>
        <w:tc>
          <w:tcPr>
            <w:tcW w:w="4160" w:type="dxa"/>
            <w:noWrap/>
            <w:hideMark/>
          </w:tcPr>
          <w:p w14:paraId="3B4E3269"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91" w:author="Claudiu Zissulescu" w:date="2016-09-30T12:27:00Z"/>
                <w:rFonts w:ascii="Times New Roman" w:eastAsia="Times New Roman" w:hAnsi="Times New Roman" w:cs="Times New Roman"/>
                <w:sz w:val="20"/>
                <w:szCs w:val="20"/>
                <w:lang w:eastAsia="en-US"/>
              </w:rPr>
            </w:pPr>
          </w:p>
        </w:tc>
        <w:tc>
          <w:tcPr>
            <w:tcW w:w="1300" w:type="dxa"/>
            <w:noWrap/>
            <w:hideMark/>
          </w:tcPr>
          <w:p w14:paraId="41F0BB6A"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92" w:author="Claudiu Zissulescu" w:date="2016-09-30T12:27:00Z"/>
                <w:rFonts w:ascii="Times New Roman" w:eastAsia="Times New Roman" w:hAnsi="Times New Roman" w:cs="Times New Roman"/>
                <w:sz w:val="20"/>
                <w:szCs w:val="20"/>
                <w:lang w:eastAsia="en-US"/>
              </w:rPr>
            </w:pPr>
          </w:p>
        </w:tc>
        <w:tc>
          <w:tcPr>
            <w:tcW w:w="969" w:type="dxa"/>
            <w:noWrap/>
            <w:hideMark/>
          </w:tcPr>
          <w:p w14:paraId="4B52A01B"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393" w:author="Claudiu Zissulescu" w:date="2016-09-30T12:27:00Z"/>
                <w:rFonts w:ascii="Calibri" w:eastAsia="Times New Roman" w:hAnsi="Calibri" w:cs="Times New Roman"/>
                <w:color w:val="000000"/>
                <w:lang w:eastAsia="en-US"/>
              </w:rPr>
            </w:pPr>
            <w:del w:id="1394"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3BD51A67"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395" w:author="Claudiu Zissulescu" w:date="2016-09-30T12:27:00Z"/>
                <w:rFonts w:ascii="Calibri" w:eastAsia="Times New Roman" w:hAnsi="Calibri" w:cs="Times New Roman"/>
                <w:color w:val="000000"/>
                <w:lang w:eastAsia="en-US"/>
              </w:rPr>
            </w:pPr>
            <w:del w:id="1396" w:author="Claudiu Zissulescu" w:date="2016-09-30T12:27:00Z">
              <w:r w:rsidDel="00AB0262">
                <w:rPr>
                  <w:rFonts w:ascii="Calibri" w:eastAsia="Times New Roman" w:hAnsi="Calibri" w:cs="Times New Roman"/>
                  <w:color w:val="000000"/>
                  <w:lang w:eastAsia="en-US"/>
                </w:rPr>
                <w:delText>ARC600 DSP</w:delText>
              </w:r>
            </w:del>
          </w:p>
        </w:tc>
      </w:tr>
      <w:tr w:rsidR="00DB1140" w:rsidRPr="000C21C9" w:rsidDel="00AB0262" w14:paraId="09EF5C1E" w14:textId="77777777" w:rsidTr="00017CB0">
        <w:trPr>
          <w:cnfStyle w:val="000000100000" w:firstRow="0" w:lastRow="0" w:firstColumn="0" w:lastColumn="0" w:oddVBand="0" w:evenVBand="0" w:oddHBand="1" w:evenHBand="0" w:firstRowFirstColumn="0" w:firstRowLastColumn="0" w:lastRowFirstColumn="0" w:lastRowLastColumn="0"/>
          <w:trHeight w:val="300"/>
          <w:del w:id="1397"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tcPr>
          <w:p w14:paraId="5C4C1DEC" w14:textId="77777777" w:rsidR="00DB1140" w:rsidRPr="000C21C9" w:rsidDel="00AB0262" w:rsidRDefault="00DB1140" w:rsidP="00017CB0">
            <w:pPr>
              <w:rPr>
                <w:del w:id="1398" w:author="Claudiu Zissulescu" w:date="2016-09-30T12:27:00Z"/>
                <w:rFonts w:ascii="Times New Roman" w:eastAsia="Times New Roman" w:hAnsi="Times New Roman" w:cs="Times New Roman"/>
                <w:sz w:val="20"/>
                <w:szCs w:val="20"/>
                <w:lang w:eastAsia="en-US"/>
              </w:rPr>
            </w:pPr>
          </w:p>
        </w:tc>
        <w:tc>
          <w:tcPr>
            <w:tcW w:w="4160" w:type="dxa"/>
            <w:noWrap/>
          </w:tcPr>
          <w:p w14:paraId="6F24D028"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399" w:author="Claudiu Zissulescu" w:date="2016-09-30T12:27:00Z"/>
                <w:rFonts w:ascii="Times New Roman" w:eastAsia="Times New Roman" w:hAnsi="Times New Roman" w:cs="Times New Roman"/>
                <w:sz w:val="20"/>
                <w:szCs w:val="20"/>
                <w:lang w:eastAsia="en-US"/>
              </w:rPr>
            </w:pPr>
          </w:p>
        </w:tc>
        <w:tc>
          <w:tcPr>
            <w:tcW w:w="1300" w:type="dxa"/>
            <w:noWrap/>
          </w:tcPr>
          <w:p w14:paraId="72527E2C"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400" w:author="Claudiu Zissulescu" w:date="2016-09-30T12:27:00Z"/>
                <w:rFonts w:ascii="Times New Roman" w:eastAsia="Times New Roman" w:hAnsi="Times New Roman" w:cs="Times New Roman"/>
                <w:sz w:val="20"/>
                <w:szCs w:val="20"/>
                <w:lang w:eastAsia="en-US"/>
              </w:rPr>
            </w:pPr>
          </w:p>
        </w:tc>
        <w:tc>
          <w:tcPr>
            <w:tcW w:w="969" w:type="dxa"/>
            <w:noWrap/>
          </w:tcPr>
          <w:p w14:paraId="61BF50B3"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401" w:author="Claudiu Zissulescu" w:date="2016-09-30T12:27:00Z"/>
                <w:rFonts w:ascii="Calibri" w:eastAsia="Times New Roman" w:hAnsi="Calibri" w:cs="Times New Roman"/>
                <w:color w:val="000000"/>
                <w:lang w:eastAsia="en-US"/>
              </w:rPr>
            </w:pPr>
            <w:del w:id="1402" w:author="Claudiu Zissulescu" w:date="2016-09-30T12:27:00Z">
              <w:r w:rsidDel="00AB0262">
                <w:rPr>
                  <w:rFonts w:ascii="Calibri" w:eastAsia="Times New Roman" w:hAnsi="Calibri" w:cs="Times New Roman"/>
                  <w:color w:val="000000"/>
                  <w:lang w:eastAsia="en-US"/>
                </w:rPr>
                <w:delText>2</w:delText>
              </w:r>
            </w:del>
          </w:p>
        </w:tc>
        <w:tc>
          <w:tcPr>
            <w:tcW w:w="2511" w:type="dxa"/>
            <w:noWrap/>
          </w:tcPr>
          <w:p w14:paraId="0387C078" w14:textId="77777777" w:rsidR="00DB1140" w:rsidDel="00AB0262" w:rsidRDefault="00DB1140" w:rsidP="00017CB0">
            <w:pPr>
              <w:cnfStyle w:val="000000100000" w:firstRow="0" w:lastRow="0" w:firstColumn="0" w:lastColumn="0" w:oddVBand="0" w:evenVBand="0" w:oddHBand="1" w:evenHBand="0" w:firstRowFirstColumn="0" w:firstRowLastColumn="0" w:lastRowFirstColumn="0" w:lastRowLastColumn="0"/>
              <w:rPr>
                <w:del w:id="1403" w:author="Claudiu Zissulescu" w:date="2016-09-30T12:27:00Z"/>
                <w:rFonts w:ascii="Calibri" w:eastAsia="Times New Roman" w:hAnsi="Calibri" w:cs="Times New Roman"/>
                <w:color w:val="000000"/>
                <w:lang w:eastAsia="en-US"/>
              </w:rPr>
            </w:pPr>
            <w:del w:id="1404" w:author="Claudiu Zissulescu" w:date="2016-09-30T12:27:00Z">
              <w:r w:rsidDel="00AB0262">
                <w:rPr>
                  <w:rFonts w:ascii="Calibri" w:eastAsia="Times New Roman" w:hAnsi="Calibri" w:cs="Times New Roman"/>
                  <w:color w:val="000000"/>
                  <w:lang w:eastAsia="en-US"/>
                </w:rPr>
                <w:delText>ARCv2 DSP</w:delText>
              </w:r>
            </w:del>
          </w:p>
        </w:tc>
      </w:tr>
    </w:tbl>
    <w:p w14:paraId="3EAD97EE" w14:textId="77777777" w:rsidR="00DB1140" w:rsidDel="00AB0262" w:rsidRDefault="00DB1140" w:rsidP="00DB1140">
      <w:pPr>
        <w:rPr>
          <w:del w:id="1405" w:author="Claudiu Zissulescu" w:date="2016-09-30T12:27:00Z"/>
        </w:rPr>
      </w:pPr>
    </w:p>
    <w:p w14:paraId="24AA65AC" w14:textId="77777777" w:rsidR="00DB1140" w:rsidDel="00AB0262" w:rsidRDefault="00DB1140" w:rsidP="00DB1140">
      <w:pPr>
        <w:pStyle w:val="Heading3"/>
        <w:rPr>
          <w:del w:id="1406" w:author="Claudiu Zissulescu" w:date="2016-09-30T12:27:00Z"/>
        </w:rPr>
      </w:pPr>
      <w:del w:id="1407" w:author="Claudiu Zissulescu" w:date="2016-09-30T12:27:00Z">
        <w:r w:rsidDel="00AB0262">
          <w:delText>Tag_ARC_ISA_dsp_complex</w:delText>
        </w:r>
      </w:del>
    </w:p>
    <w:p w14:paraId="380B33A7" w14:textId="77777777" w:rsidR="00DB1140" w:rsidDel="00AB0262" w:rsidRDefault="00DB1140" w:rsidP="00DB1140">
      <w:pPr>
        <w:rPr>
          <w:del w:id="1408" w:author="Claudiu Zissulescu" w:date="2016-09-30T12:27:00Z"/>
        </w:rPr>
      </w:pPr>
      <w:del w:id="1409" w:author="Claudiu Zissulescu" w:date="2016-09-30T12:27:00Z">
        <w:r w:rsidDel="00AB0262">
          <w:delText>If CPU supports DSP complex instructions.</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B1140" w:rsidRPr="000C21C9" w:rsidDel="00AB0262" w14:paraId="57072C2F" w14:textId="77777777" w:rsidTr="00017CB0">
        <w:trPr>
          <w:cnfStyle w:val="100000000000" w:firstRow="1" w:lastRow="0" w:firstColumn="0" w:lastColumn="0" w:oddVBand="0" w:evenVBand="0" w:oddHBand="0" w:evenHBand="0" w:firstRowFirstColumn="0" w:firstRowLastColumn="0" w:lastRowFirstColumn="0" w:lastRowLastColumn="0"/>
          <w:trHeight w:val="600"/>
          <w:del w:id="1410"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C9620A" w14:textId="77777777" w:rsidR="00DB1140" w:rsidRPr="000C21C9" w:rsidDel="00AB0262" w:rsidRDefault="00DB1140" w:rsidP="00017CB0">
            <w:pPr>
              <w:rPr>
                <w:del w:id="1411" w:author="Claudiu Zissulescu" w:date="2016-09-30T12:27:00Z"/>
                <w:rFonts w:ascii="Calibri" w:eastAsia="Times New Roman" w:hAnsi="Calibri" w:cs="Times New Roman"/>
                <w:color w:val="000000"/>
                <w:lang w:eastAsia="en-US"/>
              </w:rPr>
            </w:pPr>
            <w:del w:id="1412" w:author="Claudiu Zissulescu" w:date="2016-09-30T12:27:00Z">
              <w:r w:rsidRPr="000C21C9" w:rsidDel="00AB0262">
                <w:rPr>
                  <w:rFonts w:ascii="Calibri" w:eastAsia="Times New Roman" w:hAnsi="Calibri" w:cs="Times New Roman"/>
                  <w:color w:val="000000"/>
                  <w:lang w:eastAsia="en-US"/>
                </w:rPr>
                <w:delText>Value</w:delText>
              </w:r>
            </w:del>
          </w:p>
        </w:tc>
        <w:tc>
          <w:tcPr>
            <w:tcW w:w="4160" w:type="dxa"/>
            <w:noWrap/>
            <w:hideMark/>
          </w:tcPr>
          <w:p w14:paraId="68C2E156"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413" w:author="Claudiu Zissulescu" w:date="2016-09-30T12:27:00Z"/>
                <w:rFonts w:ascii="Calibri" w:eastAsia="Times New Roman" w:hAnsi="Calibri" w:cs="Times New Roman"/>
                <w:color w:val="000000"/>
                <w:lang w:eastAsia="en-US"/>
              </w:rPr>
            </w:pPr>
            <w:del w:id="1414" w:author="Claudiu Zissulescu" w:date="2016-09-30T12:27:00Z">
              <w:r w:rsidRPr="000C21C9" w:rsidDel="00AB0262">
                <w:rPr>
                  <w:rFonts w:ascii="Calibri" w:eastAsia="Times New Roman" w:hAnsi="Calibri" w:cs="Times New Roman"/>
                  <w:color w:val="000000"/>
                  <w:lang w:eastAsia="en-US"/>
                </w:rPr>
                <w:delText>Attribute name</w:delText>
              </w:r>
            </w:del>
          </w:p>
        </w:tc>
        <w:tc>
          <w:tcPr>
            <w:tcW w:w="1300" w:type="dxa"/>
            <w:noWrap/>
            <w:hideMark/>
          </w:tcPr>
          <w:p w14:paraId="174B99EE"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415" w:author="Claudiu Zissulescu" w:date="2016-09-30T12:27:00Z"/>
                <w:rFonts w:ascii="Calibri" w:eastAsia="Times New Roman" w:hAnsi="Calibri" w:cs="Times New Roman"/>
                <w:color w:val="000000"/>
                <w:lang w:eastAsia="en-US"/>
              </w:rPr>
            </w:pPr>
            <w:del w:id="1416"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hideMark/>
          </w:tcPr>
          <w:p w14:paraId="4A5CF256" w14:textId="77777777" w:rsidR="00DB1140" w:rsidRPr="000C21C9" w:rsidDel="00AB0262" w:rsidRDefault="00DB1140" w:rsidP="00017CB0">
            <w:pPr>
              <w:jc w:val="center"/>
              <w:cnfStyle w:val="100000000000" w:firstRow="1" w:lastRow="0" w:firstColumn="0" w:lastColumn="0" w:oddVBand="0" w:evenVBand="0" w:oddHBand="0" w:evenHBand="0" w:firstRowFirstColumn="0" w:firstRowLastColumn="0" w:lastRowFirstColumn="0" w:lastRowLastColumn="0"/>
              <w:rPr>
                <w:del w:id="1417" w:author="Claudiu Zissulescu" w:date="2016-09-30T12:27:00Z"/>
                <w:rFonts w:ascii="Calibri" w:eastAsia="Times New Roman" w:hAnsi="Calibri" w:cs="Times New Roman"/>
                <w:color w:val="000000"/>
                <w:lang w:eastAsia="en-US"/>
              </w:rPr>
            </w:pPr>
            <w:del w:id="1418" w:author="Claudiu Zissulescu" w:date="2016-09-30T12:27:00Z">
              <w:r w:rsidRPr="000C21C9" w:rsidDel="00AB0262">
                <w:rPr>
                  <w:rFonts w:ascii="Calibri" w:eastAsia="Times New Roman" w:hAnsi="Calibri" w:cs="Times New Roman"/>
                  <w:color w:val="000000"/>
                  <w:lang w:eastAsia="en-US"/>
                </w:rPr>
                <w:delText>Allowed Values</w:delText>
              </w:r>
            </w:del>
          </w:p>
        </w:tc>
        <w:tc>
          <w:tcPr>
            <w:tcW w:w="2511" w:type="dxa"/>
            <w:noWrap/>
            <w:hideMark/>
          </w:tcPr>
          <w:p w14:paraId="6AC9B3E4" w14:textId="77777777" w:rsidR="00DB1140" w:rsidRPr="000C21C9" w:rsidDel="00AB0262" w:rsidRDefault="00DB1140" w:rsidP="00017CB0">
            <w:pPr>
              <w:cnfStyle w:val="100000000000" w:firstRow="1" w:lastRow="0" w:firstColumn="0" w:lastColumn="0" w:oddVBand="0" w:evenVBand="0" w:oddHBand="0" w:evenHBand="0" w:firstRowFirstColumn="0" w:firstRowLastColumn="0" w:lastRowFirstColumn="0" w:lastRowLastColumn="0"/>
              <w:rPr>
                <w:del w:id="1419" w:author="Claudiu Zissulescu" w:date="2016-09-30T12:27:00Z"/>
                <w:rFonts w:ascii="Calibri" w:eastAsia="Times New Roman" w:hAnsi="Calibri" w:cs="Times New Roman"/>
                <w:color w:val="000000"/>
                <w:lang w:eastAsia="en-US"/>
              </w:rPr>
            </w:pPr>
            <w:del w:id="1420" w:author="Claudiu Zissulescu" w:date="2016-09-30T12:27:00Z">
              <w:r w:rsidRPr="000C21C9" w:rsidDel="00AB0262">
                <w:rPr>
                  <w:rFonts w:ascii="Calibri" w:eastAsia="Times New Roman" w:hAnsi="Calibri" w:cs="Times New Roman"/>
                  <w:color w:val="000000"/>
                  <w:lang w:eastAsia="en-US"/>
                </w:rPr>
                <w:delText>Meaning</w:delText>
              </w:r>
            </w:del>
          </w:p>
        </w:tc>
      </w:tr>
      <w:tr w:rsidR="00DB1140" w:rsidRPr="000C21C9" w:rsidDel="00AB0262" w14:paraId="2A6921E3" w14:textId="77777777" w:rsidTr="00017CB0">
        <w:trPr>
          <w:cnfStyle w:val="000000100000" w:firstRow="0" w:lastRow="0" w:firstColumn="0" w:lastColumn="0" w:oddVBand="0" w:evenVBand="0" w:oddHBand="1" w:evenHBand="0" w:firstRowFirstColumn="0" w:firstRowLastColumn="0" w:lastRowFirstColumn="0" w:lastRowLastColumn="0"/>
          <w:trHeight w:val="300"/>
          <w:del w:id="1421"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36F8BD" w14:textId="77777777" w:rsidR="00DB1140" w:rsidRPr="000C21C9" w:rsidDel="00AB0262" w:rsidRDefault="00DB1140" w:rsidP="00017CB0">
            <w:pPr>
              <w:jc w:val="right"/>
              <w:rPr>
                <w:del w:id="1422" w:author="Claudiu Zissulescu" w:date="2016-09-30T12:27:00Z"/>
                <w:rFonts w:ascii="Calibri" w:eastAsia="Times New Roman" w:hAnsi="Calibri" w:cs="Times New Roman"/>
                <w:color w:val="000000"/>
                <w:lang w:eastAsia="en-US"/>
              </w:rPr>
            </w:pPr>
            <w:del w:id="1423" w:author="Claudiu Zissulescu" w:date="2016-09-30T12:27:00Z">
              <w:r w:rsidDel="00AB0262">
                <w:rPr>
                  <w:rFonts w:ascii="Calibri" w:eastAsia="Times New Roman" w:hAnsi="Calibri" w:cs="Times New Roman"/>
                  <w:color w:val="000000"/>
                  <w:lang w:eastAsia="en-US"/>
                </w:rPr>
                <w:delText>26</w:delText>
              </w:r>
            </w:del>
          </w:p>
        </w:tc>
        <w:tc>
          <w:tcPr>
            <w:tcW w:w="4160" w:type="dxa"/>
            <w:noWrap/>
            <w:hideMark/>
          </w:tcPr>
          <w:p w14:paraId="5CF1598D"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424" w:author="Claudiu Zissulescu" w:date="2016-09-30T12:27:00Z"/>
                <w:rFonts w:ascii="Calibri" w:eastAsia="Times New Roman" w:hAnsi="Calibri" w:cs="Times New Roman"/>
                <w:color w:val="000000"/>
                <w:lang w:eastAsia="en-US"/>
              </w:rPr>
            </w:pPr>
            <w:del w:id="1425" w:author="Claudiu Zissulescu" w:date="2016-09-30T12:27:00Z">
              <w:r w:rsidRPr="000C21C9" w:rsidDel="00AB0262">
                <w:rPr>
                  <w:rFonts w:ascii="Calibri" w:eastAsia="Times New Roman" w:hAnsi="Calibri" w:cs="Times New Roman"/>
                  <w:color w:val="000000"/>
                  <w:lang w:eastAsia="en-US"/>
                </w:rPr>
                <w:delText>Tag_ARC_ISA_</w:delText>
              </w:r>
              <w:r w:rsidDel="00AB0262">
                <w:rPr>
                  <w:rFonts w:ascii="Calibri" w:eastAsia="Times New Roman" w:hAnsi="Calibri" w:cs="Times New Roman"/>
                  <w:color w:val="000000"/>
                  <w:lang w:eastAsia="en-US"/>
                </w:rPr>
                <w:delText>dsp_complex</w:delText>
              </w:r>
            </w:del>
          </w:p>
        </w:tc>
        <w:tc>
          <w:tcPr>
            <w:tcW w:w="1300" w:type="dxa"/>
            <w:noWrap/>
            <w:hideMark/>
          </w:tcPr>
          <w:p w14:paraId="32056FD5"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426" w:author="Claudiu Zissulescu" w:date="2016-09-30T12:27:00Z"/>
                <w:rFonts w:ascii="Calibri" w:eastAsia="Times New Roman" w:hAnsi="Calibri" w:cs="Times New Roman"/>
                <w:color w:val="000000"/>
                <w:lang w:eastAsia="en-US"/>
              </w:rPr>
            </w:pPr>
            <w:del w:id="1427" w:author="Claudiu Zissulescu" w:date="2016-09-30T12:27:00Z">
              <w:r w:rsidRPr="000C21C9" w:rsidDel="00AB0262">
                <w:rPr>
                  <w:rFonts w:ascii="Calibri" w:eastAsia="Times New Roman" w:hAnsi="Calibri" w:cs="Times New Roman"/>
                  <w:color w:val="000000"/>
                  <w:lang w:eastAsia="en-US"/>
                </w:rPr>
                <w:delText>Default</w:delText>
              </w:r>
            </w:del>
          </w:p>
        </w:tc>
        <w:tc>
          <w:tcPr>
            <w:tcW w:w="969" w:type="dxa"/>
            <w:noWrap/>
            <w:hideMark/>
          </w:tcPr>
          <w:p w14:paraId="15A010A7" w14:textId="77777777" w:rsidR="00DB1140" w:rsidRPr="000C21C9" w:rsidDel="00AB0262" w:rsidRDefault="00DB1140" w:rsidP="00017CB0">
            <w:pPr>
              <w:jc w:val="right"/>
              <w:cnfStyle w:val="000000100000" w:firstRow="0" w:lastRow="0" w:firstColumn="0" w:lastColumn="0" w:oddVBand="0" w:evenVBand="0" w:oddHBand="1" w:evenHBand="0" w:firstRowFirstColumn="0" w:firstRowLastColumn="0" w:lastRowFirstColumn="0" w:lastRowLastColumn="0"/>
              <w:rPr>
                <w:del w:id="1428" w:author="Claudiu Zissulescu" w:date="2016-09-30T12:27:00Z"/>
                <w:rFonts w:ascii="Calibri" w:eastAsia="Times New Roman" w:hAnsi="Calibri" w:cs="Times New Roman"/>
                <w:color w:val="000000"/>
                <w:lang w:eastAsia="en-US"/>
              </w:rPr>
            </w:pPr>
            <w:del w:id="1429" w:author="Claudiu Zissulescu" w:date="2016-09-30T12:27:00Z">
              <w:r w:rsidRPr="000C21C9" w:rsidDel="00AB0262">
                <w:rPr>
                  <w:rFonts w:ascii="Calibri" w:eastAsia="Times New Roman" w:hAnsi="Calibri" w:cs="Times New Roman"/>
                  <w:color w:val="000000"/>
                  <w:lang w:eastAsia="en-US"/>
                </w:rPr>
                <w:delText>0</w:delText>
              </w:r>
            </w:del>
          </w:p>
        </w:tc>
        <w:tc>
          <w:tcPr>
            <w:tcW w:w="2511" w:type="dxa"/>
            <w:noWrap/>
            <w:hideMark/>
          </w:tcPr>
          <w:p w14:paraId="38AB9B14" w14:textId="77777777" w:rsidR="00DB1140" w:rsidRPr="000C21C9" w:rsidDel="00AB0262" w:rsidRDefault="00DB1140" w:rsidP="00017CB0">
            <w:pPr>
              <w:cnfStyle w:val="000000100000" w:firstRow="0" w:lastRow="0" w:firstColumn="0" w:lastColumn="0" w:oddVBand="0" w:evenVBand="0" w:oddHBand="1" w:evenHBand="0" w:firstRowFirstColumn="0" w:firstRowLastColumn="0" w:lastRowFirstColumn="0" w:lastRowLastColumn="0"/>
              <w:rPr>
                <w:del w:id="1430" w:author="Claudiu Zissulescu" w:date="2016-09-30T12:27:00Z"/>
                <w:rFonts w:ascii="Calibri" w:eastAsia="Times New Roman" w:hAnsi="Calibri" w:cs="Times New Roman"/>
                <w:color w:val="000000"/>
                <w:lang w:eastAsia="en-US"/>
              </w:rPr>
            </w:pPr>
            <w:del w:id="1431" w:author="Claudiu Zissulescu" w:date="2016-09-30T12:27:00Z">
              <w:r w:rsidRPr="000C21C9" w:rsidDel="00AB0262">
                <w:rPr>
                  <w:rFonts w:ascii="Calibri" w:eastAsia="Times New Roman" w:hAnsi="Calibri" w:cs="Times New Roman"/>
                  <w:color w:val="000000"/>
                  <w:lang w:eastAsia="en-US"/>
                </w:rPr>
                <w:delText>Absent</w:delText>
              </w:r>
            </w:del>
          </w:p>
        </w:tc>
      </w:tr>
      <w:tr w:rsidR="00DB1140" w:rsidRPr="000C21C9" w:rsidDel="00AB0262" w14:paraId="2140FFF5" w14:textId="77777777" w:rsidTr="00017CB0">
        <w:trPr>
          <w:trHeight w:val="300"/>
          <w:del w:id="1432" w:author="Claudiu Zissulescu" w:date="2016-09-30T12:27:00Z"/>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45D038" w14:textId="77777777" w:rsidR="00DB1140" w:rsidRPr="000C21C9" w:rsidDel="00AB0262" w:rsidRDefault="00DB1140" w:rsidP="00017CB0">
            <w:pPr>
              <w:rPr>
                <w:del w:id="1433" w:author="Claudiu Zissulescu" w:date="2016-09-30T12:27:00Z"/>
                <w:rFonts w:ascii="Times New Roman" w:eastAsia="Times New Roman" w:hAnsi="Times New Roman" w:cs="Times New Roman"/>
                <w:sz w:val="20"/>
                <w:szCs w:val="20"/>
                <w:lang w:eastAsia="en-US"/>
              </w:rPr>
            </w:pPr>
          </w:p>
        </w:tc>
        <w:tc>
          <w:tcPr>
            <w:tcW w:w="4160" w:type="dxa"/>
            <w:noWrap/>
            <w:hideMark/>
          </w:tcPr>
          <w:p w14:paraId="7751A425"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434" w:author="Claudiu Zissulescu" w:date="2016-09-30T12:27:00Z"/>
                <w:rFonts w:ascii="Times New Roman" w:eastAsia="Times New Roman" w:hAnsi="Times New Roman" w:cs="Times New Roman"/>
                <w:sz w:val="20"/>
                <w:szCs w:val="20"/>
                <w:lang w:eastAsia="en-US"/>
              </w:rPr>
            </w:pPr>
          </w:p>
        </w:tc>
        <w:tc>
          <w:tcPr>
            <w:tcW w:w="1300" w:type="dxa"/>
            <w:noWrap/>
            <w:hideMark/>
          </w:tcPr>
          <w:p w14:paraId="12131B4D"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435" w:author="Claudiu Zissulescu" w:date="2016-09-30T12:27:00Z"/>
                <w:rFonts w:ascii="Times New Roman" w:eastAsia="Times New Roman" w:hAnsi="Times New Roman" w:cs="Times New Roman"/>
                <w:sz w:val="20"/>
                <w:szCs w:val="20"/>
                <w:lang w:eastAsia="en-US"/>
              </w:rPr>
            </w:pPr>
          </w:p>
        </w:tc>
        <w:tc>
          <w:tcPr>
            <w:tcW w:w="969" w:type="dxa"/>
            <w:noWrap/>
            <w:hideMark/>
          </w:tcPr>
          <w:p w14:paraId="020B1631" w14:textId="77777777" w:rsidR="00DB1140" w:rsidRPr="000C21C9" w:rsidDel="00AB0262" w:rsidRDefault="00DB1140" w:rsidP="00017CB0">
            <w:pPr>
              <w:jc w:val="right"/>
              <w:cnfStyle w:val="000000000000" w:firstRow="0" w:lastRow="0" w:firstColumn="0" w:lastColumn="0" w:oddVBand="0" w:evenVBand="0" w:oddHBand="0" w:evenHBand="0" w:firstRowFirstColumn="0" w:firstRowLastColumn="0" w:lastRowFirstColumn="0" w:lastRowLastColumn="0"/>
              <w:rPr>
                <w:del w:id="1436" w:author="Claudiu Zissulescu" w:date="2016-09-30T12:27:00Z"/>
                <w:rFonts w:ascii="Calibri" w:eastAsia="Times New Roman" w:hAnsi="Calibri" w:cs="Times New Roman"/>
                <w:color w:val="000000"/>
                <w:lang w:eastAsia="en-US"/>
              </w:rPr>
            </w:pPr>
            <w:del w:id="1437" w:author="Claudiu Zissulescu" w:date="2016-09-30T12:27:00Z">
              <w:r w:rsidRPr="000C21C9" w:rsidDel="00AB0262">
                <w:rPr>
                  <w:rFonts w:ascii="Calibri" w:eastAsia="Times New Roman" w:hAnsi="Calibri" w:cs="Times New Roman"/>
                  <w:color w:val="000000"/>
                  <w:lang w:eastAsia="en-US"/>
                </w:rPr>
                <w:delText>1</w:delText>
              </w:r>
            </w:del>
          </w:p>
        </w:tc>
        <w:tc>
          <w:tcPr>
            <w:tcW w:w="2511" w:type="dxa"/>
            <w:noWrap/>
            <w:hideMark/>
          </w:tcPr>
          <w:p w14:paraId="7E5F18A2" w14:textId="77777777" w:rsidR="00DB1140" w:rsidRPr="000C21C9" w:rsidDel="00AB0262" w:rsidRDefault="00DB1140" w:rsidP="00017CB0">
            <w:pPr>
              <w:cnfStyle w:val="000000000000" w:firstRow="0" w:lastRow="0" w:firstColumn="0" w:lastColumn="0" w:oddVBand="0" w:evenVBand="0" w:oddHBand="0" w:evenHBand="0" w:firstRowFirstColumn="0" w:firstRowLastColumn="0" w:lastRowFirstColumn="0" w:lastRowLastColumn="0"/>
              <w:rPr>
                <w:del w:id="1438" w:author="Claudiu Zissulescu" w:date="2016-09-30T12:27:00Z"/>
                <w:rFonts w:ascii="Calibri" w:eastAsia="Times New Roman" w:hAnsi="Calibri" w:cs="Times New Roman"/>
                <w:color w:val="000000"/>
                <w:lang w:eastAsia="en-US"/>
              </w:rPr>
            </w:pPr>
            <w:del w:id="1439" w:author="Claudiu Zissulescu" w:date="2016-09-30T12:27:00Z">
              <w:r w:rsidRPr="000C21C9" w:rsidDel="00AB0262">
                <w:rPr>
                  <w:rFonts w:ascii="Calibri" w:eastAsia="Times New Roman" w:hAnsi="Calibri" w:cs="Times New Roman"/>
                  <w:color w:val="000000"/>
                  <w:lang w:eastAsia="en-US"/>
                </w:rPr>
                <w:delText>Present</w:delText>
              </w:r>
            </w:del>
          </w:p>
        </w:tc>
      </w:tr>
    </w:tbl>
    <w:p w14:paraId="55A82335" w14:textId="77777777" w:rsidR="002452C9" w:rsidRDefault="002452C9" w:rsidP="002452C9">
      <w:pPr>
        <w:pStyle w:val="Heading3"/>
        <w:numPr>
          <w:ilvl w:val="0"/>
          <w:numId w:val="0"/>
        </w:numPr>
        <w:ind w:left="720" w:hanging="720"/>
      </w:pPr>
    </w:p>
    <w:p w14:paraId="2E5B93DA" w14:textId="77777777" w:rsidR="00117520" w:rsidRDefault="00117520" w:rsidP="00117520">
      <w:pPr>
        <w:pStyle w:val="Heading3"/>
      </w:pPr>
      <w:r>
        <w:t>Tag_ARC_ABI_osver</w:t>
      </w:r>
    </w:p>
    <w:p w14:paraId="0A43E5BE" w14:textId="77777777" w:rsidR="00984A60" w:rsidRDefault="00C72381" w:rsidP="00984A60">
      <w:ins w:id="1440" w:author="Francois Bedard" w:date="2017-03-15T15:56:00Z">
        <w:r>
          <w:t xml:space="preserve">Defines ABI version.  This </w:t>
        </w:r>
      </w:ins>
      <w:del w:id="1441" w:author="Francois Bedard" w:date="2017-03-15T15:57:00Z">
        <w:r w:rsidR="001A5A44" w:rsidDel="00C72381">
          <w:delText>A</w:delText>
        </w:r>
        <w:r w:rsidR="004E48DD" w:rsidDel="00C72381">
          <w:delText>n</w:delText>
        </w:r>
        <w:r w:rsidR="001A5A44" w:rsidDel="00C72381">
          <w:delText xml:space="preserve"> </w:delText>
        </w:r>
      </w:del>
      <w:r w:rsidR="001A5A44">
        <w:t xml:space="preserve">attribute </w:t>
      </w:r>
      <w:del w:id="1442" w:author="Francois Bedard" w:date="2017-03-15T15:57:00Z">
        <w:r w:rsidR="001A5A44" w:rsidDel="00C72381">
          <w:delText xml:space="preserve">that </w:delText>
        </w:r>
      </w:del>
      <w:ins w:id="1443" w:author="Francois Bedard" w:date="2017-03-15T15:57:00Z">
        <w:r>
          <w:t xml:space="preserve">also </w:t>
        </w:r>
      </w:ins>
      <w:r w:rsidR="001A5A44">
        <w:t xml:space="preserve">controls </w:t>
      </w:r>
      <w:del w:id="1444" w:author="Francois Bedard" w:date="2017-03-15T15:57:00Z">
        <w:r w:rsidR="001A5A44" w:rsidDel="00C72381">
          <w:delText xml:space="preserve">also </w:delText>
        </w:r>
      </w:del>
      <w:r w:rsidR="001A5A44">
        <w:t>the corresponding eflag value.</w:t>
      </w:r>
      <w:r w:rsidR="00984A60">
        <w:t xml:space="preserve"> This attribute </w:t>
      </w:r>
      <w:ins w:id="1445" w:author="Francois Bedard" w:date="2017-03-15T15:57:00Z">
        <w:r>
          <w:t xml:space="preserve">is optional and </w:t>
        </w:r>
      </w:ins>
      <w:r w:rsidR="00984A60">
        <w:t>can be omitted</w:t>
      </w:r>
      <w:r w:rsidR="00017CB0">
        <w:t>.</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461D3805"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D171CD"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2307C620"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7C488EBD"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0698F60E"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35242146"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5B78187E"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AFD7E" w14:textId="77777777" w:rsidR="00D277A3" w:rsidRPr="000C21C9" w:rsidRDefault="001A56FF"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9</w:t>
            </w:r>
          </w:p>
        </w:tc>
        <w:tc>
          <w:tcPr>
            <w:tcW w:w="4160" w:type="dxa"/>
            <w:noWrap/>
            <w:hideMark/>
          </w:tcPr>
          <w:p w14:paraId="5CDBB745" w14:textId="77777777" w:rsidR="00D277A3" w:rsidRPr="000C21C9" w:rsidRDefault="00D277A3" w:rsidP="001175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ABI_osver</w:t>
            </w:r>
          </w:p>
        </w:tc>
        <w:tc>
          <w:tcPr>
            <w:tcW w:w="1300" w:type="dxa"/>
            <w:noWrap/>
            <w:hideMark/>
          </w:tcPr>
          <w:p w14:paraId="7412AC81"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p>
        </w:tc>
        <w:tc>
          <w:tcPr>
            <w:tcW w:w="969" w:type="dxa"/>
            <w:noWrap/>
            <w:hideMark/>
          </w:tcPr>
          <w:p w14:paraId="0B70B3EC"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7DB31D4D"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Unset/Not available</w:t>
            </w:r>
          </w:p>
        </w:tc>
      </w:tr>
      <w:tr w:rsidR="00D277A3" w:rsidRPr="000C21C9" w14:paraId="3010486C"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508DFD"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1263F230"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1F4ED5A9" w14:textId="77777777" w:rsidR="00D277A3" w:rsidRPr="00490E57"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p>
        </w:tc>
        <w:tc>
          <w:tcPr>
            <w:tcW w:w="969" w:type="dxa"/>
            <w:noWrap/>
            <w:hideMark/>
          </w:tcPr>
          <w:p w14:paraId="2E676D0B"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50CEFEC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Reserved</w:t>
            </w:r>
          </w:p>
        </w:tc>
      </w:tr>
      <w:tr w:rsidR="00D277A3" w:rsidRPr="000C21C9" w14:paraId="0B4DEF77"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7BB718F1"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3A44E138"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7F80EAFF" w14:textId="77777777" w:rsidR="00D277A3" w:rsidRPr="00490E57"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p>
        </w:tc>
        <w:tc>
          <w:tcPr>
            <w:tcW w:w="969" w:type="dxa"/>
            <w:noWrap/>
          </w:tcPr>
          <w:p w14:paraId="0FC427AF"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2511" w:type="dxa"/>
            <w:noWrap/>
          </w:tcPr>
          <w:p w14:paraId="73331F8A"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OSABI v2</w:t>
            </w:r>
          </w:p>
        </w:tc>
      </w:tr>
      <w:tr w:rsidR="00D277A3" w:rsidRPr="000C21C9" w14:paraId="0FF93BAC"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47E8654C"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3982EFDF"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6F3920FD" w14:textId="77777777" w:rsidR="00D277A3" w:rsidRPr="00490E57"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p>
        </w:tc>
        <w:tc>
          <w:tcPr>
            <w:tcW w:w="969" w:type="dxa"/>
            <w:noWrap/>
          </w:tcPr>
          <w:p w14:paraId="7DB38816" w14:textId="77777777" w:rsidR="00D277A3"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2511" w:type="dxa"/>
            <w:noWrap/>
          </w:tcPr>
          <w:p w14:paraId="6B78AFB2" w14:textId="77777777" w:rsidR="00D277A3"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OSABI v3</w:t>
            </w:r>
          </w:p>
        </w:tc>
      </w:tr>
      <w:tr w:rsidR="00D277A3" w:rsidRPr="000C21C9" w14:paraId="3140DF2F"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677300A3"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41EC4E2C"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217FC979" w14:textId="77777777" w:rsidR="00D277A3" w:rsidRPr="00490E57" w:rsidRDefault="0031589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490E57">
              <w:rPr>
                <w:rFonts w:ascii="Calibri" w:eastAsia="Times New Roman" w:hAnsi="Calibri" w:cs="Times New Roman"/>
                <w:color w:val="000000"/>
                <w:lang w:eastAsia="en-US"/>
              </w:rPr>
              <w:t>Default</w:t>
            </w:r>
          </w:p>
        </w:tc>
        <w:tc>
          <w:tcPr>
            <w:tcW w:w="969" w:type="dxa"/>
            <w:noWrap/>
          </w:tcPr>
          <w:p w14:paraId="3E60F87B" w14:textId="77777777" w:rsidR="00D277A3"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4</w:t>
            </w:r>
          </w:p>
        </w:tc>
        <w:tc>
          <w:tcPr>
            <w:tcW w:w="2511" w:type="dxa"/>
            <w:noWrap/>
          </w:tcPr>
          <w:p w14:paraId="29295223"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OSABI v4</w:t>
            </w:r>
          </w:p>
        </w:tc>
      </w:tr>
    </w:tbl>
    <w:p w14:paraId="20BED914" w14:textId="77777777" w:rsidR="00117520" w:rsidRDefault="00117520" w:rsidP="00117520"/>
    <w:p w14:paraId="549AA749" w14:textId="77777777" w:rsidR="00117520" w:rsidRDefault="00961756" w:rsidP="00117520">
      <w:pPr>
        <w:pStyle w:val="Heading3"/>
      </w:pPr>
      <w:r>
        <w:t>Tag_ARC_ABI_sda</w:t>
      </w:r>
    </w:p>
    <w:p w14:paraId="4C107F40" w14:textId="77777777" w:rsidR="00961756" w:rsidRDefault="00BF08BA" w:rsidP="00961756">
      <w:r>
        <w:t>I</w:t>
      </w:r>
      <w:ins w:id="1446" w:author="Francois Bedard" w:date="2017-03-15T15:57:00Z">
        <w:r w:rsidR="00C72381">
          <w:t>ndicates whether</w:t>
        </w:r>
      </w:ins>
      <w:del w:id="1447" w:author="Francois Bedard" w:date="2017-03-15T15:57:00Z">
        <w:r w:rsidDel="00C72381">
          <w:delText>f</w:delText>
        </w:r>
      </w:del>
      <w:r>
        <w:t xml:space="preserve"> s</w:t>
      </w:r>
      <w:r w:rsidR="001A5A44">
        <w:t>mall</w:t>
      </w:r>
      <w:r w:rsidR="00773BB8">
        <w:t xml:space="preserve"> data implementation is present. This attribute is </w:t>
      </w:r>
      <w:del w:id="1448" w:author="Francois Bedard" w:date="2017-03-15T15:57:00Z">
        <w:r w:rsidR="00773BB8" w:rsidDel="00C72381">
          <w:delText xml:space="preserve">required </w:delText>
        </w:r>
      </w:del>
      <w:ins w:id="1449" w:author="Francois Bedard" w:date="2017-03-15T15:57:00Z">
        <w:r w:rsidR="00C72381">
          <w:t>mandatory</w:t>
        </w:r>
      </w:ins>
      <w:del w:id="1450" w:author="Francois Bedard" w:date="2017-03-15T15:58:00Z">
        <w:r w:rsidR="00773BB8" w:rsidDel="00C72381">
          <w:delText>to be processed</w:delText>
        </w:r>
      </w:del>
      <w:r w:rsidR="00773BB8">
        <w:t>. If not specified</w:t>
      </w:r>
      <w:r w:rsidR="00787157">
        <w:t>,</w:t>
      </w:r>
      <w:r w:rsidR="00773BB8">
        <w:t xml:space="preserve"> </w:t>
      </w:r>
      <w:ins w:id="1451" w:author="Francois Bedard" w:date="2017-03-15T15:58:00Z">
        <w:r w:rsidR="00C72381">
          <w:t>Default value is assumed and selected</w:t>
        </w:r>
      </w:ins>
      <w:del w:id="1452" w:author="Francois Bedard" w:date="2017-03-15T15:58:00Z">
        <w:r w:rsidR="00773BB8" w:rsidDel="00C72381">
          <w:delText>implicit value is considered</w:delText>
        </w:r>
      </w:del>
      <w:r w:rsidR="00773BB8">
        <w:t>.</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384B327D"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EE8B06"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6D5837AC"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6C5CC129"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3D6B2F84"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540AAAE7"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41067D35"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DCC5B2" w14:textId="77777777" w:rsidR="00D277A3" w:rsidRPr="000C21C9" w:rsidRDefault="00D277A3" w:rsidP="00D61925">
            <w:pPr>
              <w:tabs>
                <w:tab w:val="center" w:pos="372"/>
                <w:tab w:val="right" w:pos="744"/>
              </w:tabs>
              <w:rPr>
                <w:rFonts w:ascii="Calibri" w:eastAsia="Times New Roman" w:hAnsi="Calibri" w:cs="Times New Roman"/>
                <w:color w:val="000000"/>
                <w:lang w:eastAsia="en-US"/>
              </w:rPr>
            </w:pPr>
            <w:r>
              <w:rPr>
                <w:rFonts w:ascii="Calibri" w:eastAsia="Times New Roman" w:hAnsi="Calibri" w:cs="Times New Roman"/>
                <w:color w:val="000000"/>
                <w:lang w:eastAsia="en-US"/>
              </w:rPr>
              <w:tab/>
            </w:r>
            <w:r>
              <w:rPr>
                <w:rFonts w:ascii="Calibri" w:eastAsia="Times New Roman" w:hAnsi="Calibri" w:cs="Times New Roman"/>
                <w:color w:val="000000"/>
                <w:lang w:eastAsia="en-US"/>
              </w:rPr>
              <w:tab/>
            </w:r>
            <w:r w:rsidR="001A56FF">
              <w:rPr>
                <w:rFonts w:ascii="Calibri" w:eastAsia="Times New Roman" w:hAnsi="Calibri" w:cs="Times New Roman"/>
                <w:color w:val="000000"/>
                <w:lang w:eastAsia="en-US"/>
              </w:rPr>
              <w:t>10</w:t>
            </w:r>
          </w:p>
        </w:tc>
        <w:tc>
          <w:tcPr>
            <w:tcW w:w="4160" w:type="dxa"/>
            <w:noWrap/>
            <w:hideMark/>
          </w:tcPr>
          <w:p w14:paraId="2B9900CD" w14:textId="77777777" w:rsidR="00D277A3" w:rsidRPr="000C21C9" w:rsidRDefault="00D277A3" w:rsidP="009617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ABI_sda</w:t>
            </w:r>
          </w:p>
        </w:tc>
        <w:tc>
          <w:tcPr>
            <w:tcW w:w="1300" w:type="dxa"/>
            <w:noWrap/>
            <w:hideMark/>
          </w:tcPr>
          <w:p w14:paraId="27C088B9"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2049E94A"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4E878BAE"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p>
        </w:tc>
      </w:tr>
      <w:tr w:rsidR="00D277A3" w:rsidRPr="000C21C9" w14:paraId="558F08F6"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FE42C8"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2554B50B"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3DB23E4A"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7A0C67CF"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48F7629D"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MWDT specific</w:t>
            </w:r>
          </w:p>
        </w:tc>
      </w:tr>
      <w:tr w:rsidR="00D277A3" w:rsidRPr="000C21C9" w14:paraId="6F88F55C"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6B579CBB"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1B24AA32"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68A2082B"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2B2048D1"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2511" w:type="dxa"/>
            <w:noWrap/>
          </w:tcPr>
          <w:p w14:paraId="109642AF"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GNU specific</w:t>
            </w:r>
          </w:p>
        </w:tc>
      </w:tr>
    </w:tbl>
    <w:p w14:paraId="7439B6B1" w14:textId="77777777" w:rsidR="00961756" w:rsidRDefault="00961756" w:rsidP="00961756"/>
    <w:p w14:paraId="65229045" w14:textId="77777777" w:rsidR="00961756" w:rsidRDefault="00961756" w:rsidP="00961756">
      <w:pPr>
        <w:pStyle w:val="Heading3"/>
      </w:pPr>
      <w:r>
        <w:t>Tag_ARC_ABI_pic</w:t>
      </w:r>
    </w:p>
    <w:p w14:paraId="7A059D86" w14:textId="77777777" w:rsidR="00961756" w:rsidRDefault="00C72381" w:rsidP="00961756">
      <w:ins w:id="1453" w:author="Francois Bedard" w:date="2017-03-15T15:58:00Z">
        <w:r>
          <w:t>Indicates whether</w:t>
        </w:r>
      </w:ins>
      <w:del w:id="1454" w:author="Francois Bedard" w:date="2017-03-15T15:58:00Z">
        <w:r w:rsidR="00BF08BA" w:rsidDel="00C72381">
          <w:delText>If</w:delText>
        </w:r>
      </w:del>
      <w:r w:rsidR="00773BB8">
        <w:t xml:space="preserve"> pic implementation is present. This attribute is </w:t>
      </w:r>
      <w:del w:id="1455" w:author="Francois Bedard" w:date="2017-03-15T15:59:00Z">
        <w:r w:rsidR="00773BB8" w:rsidDel="00C72381">
          <w:delText xml:space="preserve">required </w:delText>
        </w:r>
      </w:del>
      <w:ins w:id="1456" w:author="Francois Bedard" w:date="2017-03-15T15:59:00Z">
        <w:r>
          <w:t>mandatory.</w:t>
        </w:r>
      </w:ins>
      <w:del w:id="1457" w:author="Francois Bedard" w:date="2017-03-15T15:59:00Z">
        <w:r w:rsidR="00773BB8" w:rsidDel="00C72381">
          <w:delText>to be processed</w:delText>
        </w:r>
      </w:del>
      <w:r w:rsidR="00773BB8">
        <w:t>. If not specified</w:t>
      </w:r>
      <w:r w:rsidR="00787157">
        <w:t>,</w:t>
      </w:r>
      <w:r w:rsidR="00773BB8">
        <w:t xml:space="preserve"> </w:t>
      </w:r>
      <w:ins w:id="1458" w:author="Francois Bedard" w:date="2017-03-15T15:59:00Z">
        <w:r>
          <w:t>Default value is assumed and selected</w:t>
        </w:r>
      </w:ins>
      <w:del w:id="1459" w:author="Francois Bedard" w:date="2017-03-15T15:59:00Z">
        <w:r w:rsidR="00773BB8" w:rsidDel="00C72381">
          <w:delText>implicit value is considered</w:delText>
        </w:r>
      </w:del>
      <w:r w:rsidR="00773BB8">
        <w:t>.</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6D24ADAF"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9248D"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767C0D43"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1015AD97"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2AB14336"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D6C41C9"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6C42361F"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28018B" w14:textId="77777777" w:rsidR="00D277A3" w:rsidRPr="000C21C9" w:rsidRDefault="001A56FF"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11</w:t>
            </w:r>
          </w:p>
        </w:tc>
        <w:tc>
          <w:tcPr>
            <w:tcW w:w="4160" w:type="dxa"/>
            <w:noWrap/>
            <w:hideMark/>
          </w:tcPr>
          <w:p w14:paraId="20D00BC9" w14:textId="77777777" w:rsidR="00D277A3" w:rsidRPr="000C21C9" w:rsidRDefault="00D277A3" w:rsidP="009617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ABI_pic</w:t>
            </w:r>
          </w:p>
        </w:tc>
        <w:tc>
          <w:tcPr>
            <w:tcW w:w="1300" w:type="dxa"/>
            <w:noWrap/>
            <w:hideMark/>
          </w:tcPr>
          <w:p w14:paraId="6860F323"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6A5C6CBD"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76C4857E"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p>
        </w:tc>
      </w:tr>
      <w:tr w:rsidR="00D277A3" w:rsidRPr="000C21C9" w14:paraId="3C05C393"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232D23"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37876484"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6027FCC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79189263"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3EB4E018"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MWDT specific</w:t>
            </w:r>
          </w:p>
        </w:tc>
      </w:tr>
      <w:tr w:rsidR="00D277A3" w:rsidRPr="000C21C9" w14:paraId="738DA951"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442CA37C"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tcPr>
          <w:p w14:paraId="7F88B804"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tcPr>
          <w:p w14:paraId="3B0867D7"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tcPr>
          <w:p w14:paraId="4C847CA5"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2511" w:type="dxa"/>
            <w:noWrap/>
          </w:tcPr>
          <w:p w14:paraId="11AEA21B" w14:textId="77777777" w:rsidR="00D277A3"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GNU specific</w:t>
            </w:r>
          </w:p>
        </w:tc>
      </w:tr>
    </w:tbl>
    <w:p w14:paraId="1CA57B85" w14:textId="77777777" w:rsidR="00961756" w:rsidRDefault="00961756" w:rsidP="00961756"/>
    <w:p w14:paraId="138050CC" w14:textId="77777777" w:rsidR="00961756" w:rsidRDefault="00961756" w:rsidP="00961756">
      <w:pPr>
        <w:pStyle w:val="Heading3"/>
      </w:pPr>
      <w:r>
        <w:t>Tag_ARC_ABI_tls</w:t>
      </w:r>
      <w:del w:id="1460" w:author="Claudiu Zissulescu" w:date="2016-09-30T12:28:00Z">
        <w:r w:rsidDel="00AB0262">
          <w:delText>reg</w:delText>
        </w:r>
      </w:del>
    </w:p>
    <w:p w14:paraId="3CA84D6B" w14:textId="77777777" w:rsidR="00961756" w:rsidRDefault="001A5A44" w:rsidP="00961756">
      <w:del w:id="1461" w:author="Claudiu Zissulescu" w:date="2016-09-30T12:29:00Z">
        <w:r w:rsidDel="00AB0262">
          <w:delText>What is the TLS reg</w:delText>
        </w:r>
      </w:del>
      <w:ins w:id="1462" w:author="Claudiu Zissulescu" w:date="2016-09-30T12:29:00Z">
        <w:del w:id="1463" w:author="Francois Bedard" w:date="2017-03-15T15:59:00Z">
          <w:r w:rsidR="00AB0262" w:rsidDel="00C72381">
            <w:delText xml:space="preserve">An attribute that shows if </w:delText>
          </w:r>
        </w:del>
      </w:ins>
      <w:ins w:id="1464" w:author="Francois Bedard" w:date="2017-03-15T15:59:00Z">
        <w:r w:rsidR="00C72381">
          <w:t xml:space="preserve">Indicates whether </w:t>
        </w:r>
      </w:ins>
      <w:ins w:id="1465" w:author="Claudiu Zissulescu" w:date="2016-09-30T12:29:00Z">
        <w:r w:rsidR="00AB0262">
          <w:t>R25 is used as Thread pointer or not</w:t>
        </w:r>
      </w:ins>
      <w:r>
        <w:t xml:space="preserve">. </w:t>
      </w:r>
      <w:r w:rsidR="00B87743">
        <w:t xml:space="preserve">This attribute is </w:t>
      </w:r>
      <w:del w:id="1466" w:author="Francois Bedard" w:date="2017-03-15T16:00:00Z">
        <w:r w:rsidR="00B87743" w:rsidDel="00C72381">
          <w:delText>required to be processed</w:delText>
        </w:r>
      </w:del>
      <w:ins w:id="1467" w:author="Francois Bedard" w:date="2017-03-15T16:00:00Z">
        <w:r w:rsidR="00C72381">
          <w:t>mandatory</w:t>
        </w:r>
      </w:ins>
      <w:r w:rsidR="00B87743">
        <w:t xml:space="preserve">. If not specified </w:t>
      </w:r>
      <w:ins w:id="1468" w:author="Francois Bedard" w:date="2017-03-15T16:00:00Z">
        <w:r w:rsidR="00C72381">
          <w:t>Default value is assumed and selected</w:t>
        </w:r>
      </w:ins>
      <w:del w:id="1469" w:author="Francois Bedard" w:date="2017-03-15T16:00:00Z">
        <w:r w:rsidR="00B87743" w:rsidDel="00C72381">
          <w:delText>implicit value is considered</w:delText>
        </w:r>
      </w:del>
      <w:r w:rsidR="00B87743">
        <w:t>.</w:t>
      </w:r>
    </w:p>
    <w:tbl>
      <w:tblPr>
        <w:tblStyle w:val="ListTable2-Accent3"/>
        <w:tblW w:w="9900" w:type="dxa"/>
        <w:tblLook w:val="04A0" w:firstRow="1" w:lastRow="0" w:firstColumn="1" w:lastColumn="0" w:noHBand="0" w:noVBand="1"/>
      </w:tblPr>
      <w:tblGrid>
        <w:gridCol w:w="960"/>
        <w:gridCol w:w="4160"/>
        <w:gridCol w:w="1300"/>
        <w:gridCol w:w="1037"/>
        <w:gridCol w:w="2511"/>
      </w:tblGrid>
      <w:tr w:rsidR="00D277A3" w:rsidRPr="000C21C9" w14:paraId="74E5730E"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AEDB43"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121E6791"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3377F16E"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1B75D4F1"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1276DC13"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424F261F"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7BDC18" w14:textId="77777777" w:rsidR="00D277A3" w:rsidRPr="000C21C9" w:rsidRDefault="001A56FF"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12</w:t>
            </w:r>
          </w:p>
        </w:tc>
        <w:tc>
          <w:tcPr>
            <w:tcW w:w="4160" w:type="dxa"/>
            <w:noWrap/>
            <w:hideMark/>
          </w:tcPr>
          <w:p w14:paraId="27B74FE0" w14:textId="77777777" w:rsidR="00D277A3" w:rsidRPr="000C21C9" w:rsidRDefault="00D277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ABI_</w:t>
            </w:r>
            <w:del w:id="1470" w:author="Claudiu Zissulescu" w:date="2016-09-29T17:12:00Z">
              <w:r w:rsidDel="00037338">
                <w:rPr>
                  <w:rFonts w:ascii="Calibri" w:eastAsia="Times New Roman" w:hAnsi="Calibri" w:cs="Times New Roman"/>
                  <w:color w:val="000000"/>
                  <w:lang w:eastAsia="en-US"/>
                </w:rPr>
                <w:delText>tlsreg</w:delText>
              </w:r>
            </w:del>
            <w:ins w:id="1471" w:author="Claudiu Zissulescu" w:date="2016-09-29T17:12:00Z">
              <w:r w:rsidR="00037338">
                <w:rPr>
                  <w:rFonts w:ascii="Calibri" w:eastAsia="Times New Roman" w:hAnsi="Calibri" w:cs="Times New Roman"/>
                  <w:color w:val="000000"/>
                  <w:lang w:eastAsia="en-US"/>
                </w:rPr>
                <w:t>tls</w:t>
              </w:r>
            </w:ins>
          </w:p>
        </w:tc>
        <w:tc>
          <w:tcPr>
            <w:tcW w:w="1300" w:type="dxa"/>
            <w:noWrap/>
            <w:hideMark/>
          </w:tcPr>
          <w:p w14:paraId="3E7FFEF8" w14:textId="77777777" w:rsidR="00D277A3" w:rsidRPr="000C21C9" w:rsidRDefault="00037338"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ins w:id="1472" w:author="Claudiu Zissulescu" w:date="2016-09-29T17:12:00Z">
              <w:r>
                <w:rPr>
                  <w:rFonts w:ascii="Calibri" w:eastAsia="Times New Roman" w:hAnsi="Calibri" w:cs="Times New Roman"/>
                  <w:color w:val="000000"/>
                  <w:lang w:eastAsia="en-US"/>
                </w:rPr>
                <w:t>Default</w:t>
              </w:r>
            </w:ins>
          </w:p>
        </w:tc>
        <w:tc>
          <w:tcPr>
            <w:tcW w:w="969" w:type="dxa"/>
            <w:noWrap/>
            <w:hideMark/>
          </w:tcPr>
          <w:p w14:paraId="4F654B95"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del w:id="1473" w:author="Claudiu Zissulescu" w:date="2016-09-29T17:13:00Z">
              <w:r w:rsidDel="00037338">
                <w:rPr>
                  <w:rFonts w:ascii="Calibri" w:eastAsia="Times New Roman" w:hAnsi="Calibri" w:cs="Times New Roman"/>
                  <w:color w:val="000000"/>
                  <w:lang w:eastAsia="en-US"/>
                </w:rPr>
                <w:delText>number</w:delText>
              </w:r>
            </w:del>
            <w:ins w:id="1474" w:author="Claudiu Zissulescu" w:date="2016-09-29T17:13:00Z">
              <w:r w:rsidR="00037338">
                <w:rPr>
                  <w:rFonts w:ascii="Calibri" w:eastAsia="Times New Roman" w:hAnsi="Calibri" w:cs="Times New Roman"/>
                  <w:color w:val="000000"/>
                  <w:lang w:eastAsia="en-US"/>
                </w:rPr>
                <w:t>0</w:t>
              </w:r>
            </w:ins>
          </w:p>
        </w:tc>
        <w:tc>
          <w:tcPr>
            <w:tcW w:w="2511" w:type="dxa"/>
            <w:noWrap/>
            <w:hideMark/>
          </w:tcPr>
          <w:p w14:paraId="7C1164A6"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del w:id="1475" w:author="Claudiu Zissulescu" w:date="2016-09-29T17:13:00Z">
              <w:r w:rsidDel="00037338">
                <w:rPr>
                  <w:rFonts w:ascii="Calibri" w:eastAsia="Times New Roman" w:hAnsi="Calibri" w:cs="Times New Roman"/>
                  <w:color w:val="000000"/>
                  <w:lang w:eastAsia="en-US"/>
                </w:rPr>
                <w:delText>TLS register</w:delText>
              </w:r>
            </w:del>
            <w:ins w:id="1476" w:author="Claudiu Zissulescu" w:date="2016-09-29T17:13:00Z">
              <w:r w:rsidR="00037338">
                <w:rPr>
                  <w:rFonts w:ascii="Calibri" w:eastAsia="Times New Roman" w:hAnsi="Calibri" w:cs="Times New Roman"/>
                  <w:color w:val="000000"/>
                  <w:lang w:eastAsia="en-US"/>
                </w:rPr>
                <w:t>Absent/not used</w:t>
              </w:r>
            </w:ins>
          </w:p>
        </w:tc>
      </w:tr>
      <w:tr w:rsidR="00037338" w:rsidRPr="000C21C9" w14:paraId="5F318E98" w14:textId="77777777" w:rsidTr="00D277A3">
        <w:trPr>
          <w:trHeight w:val="300"/>
          <w:ins w:id="1477" w:author="Claudiu Zissulescu" w:date="2016-09-29T17:13:00Z"/>
        </w:trPr>
        <w:tc>
          <w:tcPr>
            <w:cnfStyle w:val="001000000000" w:firstRow="0" w:lastRow="0" w:firstColumn="1" w:lastColumn="0" w:oddVBand="0" w:evenVBand="0" w:oddHBand="0" w:evenHBand="0" w:firstRowFirstColumn="0" w:firstRowLastColumn="0" w:lastRowFirstColumn="0" w:lastRowLastColumn="0"/>
            <w:tcW w:w="960" w:type="dxa"/>
            <w:noWrap/>
          </w:tcPr>
          <w:p w14:paraId="717649CD" w14:textId="77777777" w:rsidR="00037338" w:rsidRDefault="00037338" w:rsidP="009F6057">
            <w:pPr>
              <w:jc w:val="right"/>
              <w:rPr>
                <w:ins w:id="1478" w:author="Claudiu Zissulescu" w:date="2016-09-29T17:13:00Z"/>
                <w:rFonts w:ascii="Calibri" w:eastAsia="Times New Roman" w:hAnsi="Calibri" w:cs="Times New Roman"/>
                <w:color w:val="000000"/>
                <w:lang w:eastAsia="en-US"/>
              </w:rPr>
            </w:pPr>
          </w:p>
        </w:tc>
        <w:tc>
          <w:tcPr>
            <w:tcW w:w="4160" w:type="dxa"/>
            <w:noWrap/>
          </w:tcPr>
          <w:p w14:paraId="61FA35CE" w14:textId="77777777" w:rsidR="00037338" w:rsidRPr="000C21C9" w:rsidRDefault="00037338" w:rsidP="00037338">
            <w:pPr>
              <w:cnfStyle w:val="000000000000" w:firstRow="0" w:lastRow="0" w:firstColumn="0" w:lastColumn="0" w:oddVBand="0" w:evenVBand="0" w:oddHBand="0" w:evenHBand="0" w:firstRowFirstColumn="0" w:firstRowLastColumn="0" w:lastRowFirstColumn="0" w:lastRowLastColumn="0"/>
              <w:rPr>
                <w:ins w:id="1479" w:author="Claudiu Zissulescu" w:date="2016-09-29T17:13:00Z"/>
                <w:rFonts w:ascii="Calibri" w:eastAsia="Times New Roman" w:hAnsi="Calibri" w:cs="Times New Roman"/>
                <w:color w:val="000000"/>
                <w:lang w:eastAsia="en-US"/>
              </w:rPr>
            </w:pPr>
          </w:p>
        </w:tc>
        <w:tc>
          <w:tcPr>
            <w:tcW w:w="1300" w:type="dxa"/>
            <w:noWrap/>
          </w:tcPr>
          <w:p w14:paraId="56EF153F" w14:textId="77777777" w:rsidR="00037338" w:rsidRDefault="00037338" w:rsidP="009F6057">
            <w:pPr>
              <w:cnfStyle w:val="000000000000" w:firstRow="0" w:lastRow="0" w:firstColumn="0" w:lastColumn="0" w:oddVBand="0" w:evenVBand="0" w:oddHBand="0" w:evenHBand="0" w:firstRowFirstColumn="0" w:firstRowLastColumn="0" w:lastRowFirstColumn="0" w:lastRowLastColumn="0"/>
              <w:rPr>
                <w:ins w:id="1480" w:author="Claudiu Zissulescu" w:date="2016-09-29T17:13:00Z"/>
                <w:rFonts w:ascii="Calibri" w:eastAsia="Times New Roman" w:hAnsi="Calibri" w:cs="Times New Roman"/>
                <w:color w:val="000000"/>
                <w:lang w:eastAsia="en-US"/>
              </w:rPr>
            </w:pPr>
          </w:p>
        </w:tc>
        <w:tc>
          <w:tcPr>
            <w:tcW w:w="969" w:type="dxa"/>
            <w:noWrap/>
          </w:tcPr>
          <w:p w14:paraId="2D0F03EE" w14:textId="77777777" w:rsidR="00037338" w:rsidDel="00037338" w:rsidRDefault="00037338" w:rsidP="009F6057">
            <w:pPr>
              <w:jc w:val="right"/>
              <w:cnfStyle w:val="000000000000" w:firstRow="0" w:lastRow="0" w:firstColumn="0" w:lastColumn="0" w:oddVBand="0" w:evenVBand="0" w:oddHBand="0" w:evenHBand="0" w:firstRowFirstColumn="0" w:firstRowLastColumn="0" w:lastRowFirstColumn="0" w:lastRowLastColumn="0"/>
              <w:rPr>
                <w:ins w:id="1481" w:author="Claudiu Zissulescu" w:date="2016-09-29T17:13:00Z"/>
                <w:rFonts w:ascii="Calibri" w:eastAsia="Times New Roman" w:hAnsi="Calibri" w:cs="Times New Roman"/>
                <w:color w:val="000000"/>
                <w:lang w:eastAsia="en-US"/>
              </w:rPr>
            </w:pPr>
            <w:ins w:id="1482" w:author="Claudiu Zissulescu" w:date="2016-09-29T17:13:00Z">
              <w:r>
                <w:rPr>
                  <w:rFonts w:ascii="Calibri" w:eastAsia="Times New Roman" w:hAnsi="Calibri" w:cs="Times New Roman"/>
                  <w:color w:val="000000"/>
                  <w:lang w:eastAsia="en-US"/>
                </w:rPr>
                <w:t>1</w:t>
              </w:r>
            </w:ins>
          </w:p>
        </w:tc>
        <w:tc>
          <w:tcPr>
            <w:tcW w:w="2511" w:type="dxa"/>
            <w:noWrap/>
          </w:tcPr>
          <w:p w14:paraId="34168679" w14:textId="77777777" w:rsidR="00037338" w:rsidDel="00037338" w:rsidRDefault="00037338" w:rsidP="009F6057">
            <w:pPr>
              <w:cnfStyle w:val="000000000000" w:firstRow="0" w:lastRow="0" w:firstColumn="0" w:lastColumn="0" w:oddVBand="0" w:evenVBand="0" w:oddHBand="0" w:evenHBand="0" w:firstRowFirstColumn="0" w:firstRowLastColumn="0" w:lastRowFirstColumn="0" w:lastRowLastColumn="0"/>
              <w:rPr>
                <w:ins w:id="1483" w:author="Claudiu Zissulescu" w:date="2016-09-29T17:13:00Z"/>
                <w:rFonts w:ascii="Calibri" w:eastAsia="Times New Roman" w:hAnsi="Calibri" w:cs="Times New Roman"/>
                <w:color w:val="000000"/>
                <w:lang w:eastAsia="en-US"/>
              </w:rPr>
            </w:pPr>
            <w:ins w:id="1484" w:author="Claudiu Zissulescu" w:date="2016-09-29T17:13:00Z">
              <w:r>
                <w:rPr>
                  <w:rFonts w:ascii="Calibri" w:eastAsia="Times New Roman" w:hAnsi="Calibri" w:cs="Times New Roman"/>
                  <w:color w:val="000000"/>
                  <w:lang w:eastAsia="en-US"/>
                </w:rPr>
                <w:t>Use R25 as thread pointer</w:t>
              </w:r>
            </w:ins>
          </w:p>
        </w:tc>
      </w:tr>
    </w:tbl>
    <w:p w14:paraId="0B3857BB" w14:textId="77777777" w:rsidR="00961756" w:rsidRDefault="00961756" w:rsidP="00961756"/>
    <w:p w14:paraId="0B8A53BD" w14:textId="77777777" w:rsidR="00961756" w:rsidRDefault="00DC2A44" w:rsidP="00961756">
      <w:pPr>
        <w:pStyle w:val="Heading3"/>
      </w:pPr>
      <w:r>
        <w:t>Tag_ARC_ABI_enumsize</w:t>
      </w:r>
    </w:p>
    <w:p w14:paraId="54BB32FB" w14:textId="77777777" w:rsidR="00DC2A44" w:rsidRDefault="00C72381" w:rsidP="00DC2A44">
      <w:ins w:id="1485" w:author="Francois Bedard" w:date="2017-03-15T16:00:00Z">
        <w:r>
          <w:t>Defines t</w:t>
        </w:r>
      </w:ins>
      <w:del w:id="1486" w:author="Francois Bedard" w:date="2017-03-15T16:00:00Z">
        <w:r w:rsidR="008C4A75" w:rsidDel="00C72381">
          <w:delText>T</w:delText>
        </w:r>
      </w:del>
      <w:r w:rsidR="008E5BB7">
        <w:t>he enum</w:t>
      </w:r>
      <w:r w:rsidR="008C4A75">
        <w:t xml:space="preserve"> </w:t>
      </w:r>
      <w:r w:rsidR="008E5BB7">
        <w:t xml:space="preserve">size. </w:t>
      </w:r>
      <w:r w:rsidR="00E53D9F">
        <w:t xml:space="preserve">This attribute is </w:t>
      </w:r>
      <w:del w:id="1487" w:author="Francois Bedard" w:date="2017-03-15T16:00:00Z">
        <w:r w:rsidR="00E53D9F" w:rsidDel="00C72381">
          <w:delText>required to be processed</w:delText>
        </w:r>
      </w:del>
      <w:ins w:id="1488" w:author="Francois Bedard" w:date="2017-03-15T16:00:00Z">
        <w:r>
          <w:t>mandatory</w:t>
        </w:r>
      </w:ins>
      <w:r w:rsidR="00E53D9F">
        <w:t xml:space="preserve">. If not specified, </w:t>
      </w:r>
      <w:ins w:id="1489" w:author="Francois Bedard" w:date="2017-03-15T16:00:00Z">
        <w:r>
          <w:t>Default value is assumed and selected.</w:t>
        </w:r>
      </w:ins>
      <w:del w:id="1490" w:author="Francois Bedard" w:date="2017-03-15T16:00:00Z">
        <w:r w:rsidR="00E53D9F" w:rsidDel="00C72381">
          <w:delText>implicit value is considered.</w:delText>
        </w:r>
      </w:del>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61BAE502"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9F9F4D"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02AF17D5"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1231E51A"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1F2EDC0F"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3BCEC1C"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45C6E634"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F05AB6" w14:textId="77777777" w:rsidR="00D277A3" w:rsidRPr="000C21C9" w:rsidRDefault="001A56FF"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13</w:t>
            </w:r>
          </w:p>
        </w:tc>
        <w:tc>
          <w:tcPr>
            <w:tcW w:w="4160" w:type="dxa"/>
            <w:noWrap/>
            <w:hideMark/>
          </w:tcPr>
          <w:p w14:paraId="74D4E1EA" w14:textId="77777777" w:rsidR="00D277A3" w:rsidRPr="000C21C9" w:rsidRDefault="00D277A3" w:rsidP="00DC2A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ABI_enumsize</w:t>
            </w:r>
          </w:p>
        </w:tc>
        <w:tc>
          <w:tcPr>
            <w:tcW w:w="1300" w:type="dxa"/>
            <w:noWrap/>
            <w:hideMark/>
          </w:tcPr>
          <w:p w14:paraId="25EBBA22" w14:textId="77777777" w:rsidR="00D277A3" w:rsidRPr="000C21C9" w:rsidRDefault="00E53D9F"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Default</w:t>
            </w:r>
          </w:p>
        </w:tc>
        <w:tc>
          <w:tcPr>
            <w:tcW w:w="969" w:type="dxa"/>
            <w:noWrap/>
            <w:hideMark/>
          </w:tcPr>
          <w:p w14:paraId="5F506206"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29CD5872" w14:textId="77777777" w:rsidR="00D277A3" w:rsidRPr="000C21C9" w:rsidRDefault="00AB0262" w:rsidP="00E53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Default/</w:t>
            </w:r>
            <w:r w:rsidR="00E53D9F">
              <w:rPr>
                <w:rFonts w:ascii="Calibri" w:eastAsia="Times New Roman" w:hAnsi="Calibri" w:cs="Times New Roman"/>
                <w:color w:val="000000"/>
                <w:lang w:eastAsia="en-US"/>
              </w:rPr>
              <w:t>32-bit container</w:t>
            </w:r>
          </w:p>
        </w:tc>
      </w:tr>
      <w:tr w:rsidR="00D277A3" w:rsidRPr="000C21C9" w14:paraId="51133BA2"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7A3C18"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3E605171"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1021251C" w14:textId="77777777" w:rsidR="00D277A3" w:rsidRPr="00DC2A44"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p>
        </w:tc>
        <w:tc>
          <w:tcPr>
            <w:tcW w:w="969" w:type="dxa"/>
            <w:noWrap/>
            <w:hideMark/>
          </w:tcPr>
          <w:p w14:paraId="62995A78"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3030896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Smallest container</w:t>
            </w:r>
          </w:p>
        </w:tc>
      </w:tr>
    </w:tbl>
    <w:p w14:paraId="69E3972E" w14:textId="77777777" w:rsidR="00DC2A44" w:rsidRDefault="00DC2A44" w:rsidP="00DC2A44"/>
    <w:p w14:paraId="5B2BBE0A" w14:textId="77777777" w:rsidR="00DC2A44" w:rsidRDefault="00DC2A44" w:rsidP="00DC2A44">
      <w:pPr>
        <w:pStyle w:val="Heading3"/>
      </w:pPr>
      <w:r>
        <w:t>Tag_ARC_ABI_exceptions</w:t>
      </w:r>
    </w:p>
    <w:p w14:paraId="382668EA" w14:textId="77777777" w:rsidR="00DC2A44" w:rsidRDefault="008E5BB7" w:rsidP="00DC2A44">
      <w:del w:id="1491" w:author="Francois Bedard" w:date="2017-03-15T16:01:00Z">
        <w:r w:rsidDel="00C72381">
          <w:delText xml:space="preserve">Signalize </w:delText>
        </w:r>
      </w:del>
      <w:ins w:id="1492" w:author="Francois Bedard" w:date="2017-03-15T16:01:00Z">
        <w:r w:rsidR="00C72381">
          <w:t xml:space="preserve">Indicates whether </w:t>
        </w:r>
      </w:ins>
      <w:del w:id="1493" w:author="Francois Bedard" w:date="2017-03-15T16:01:00Z">
        <w:r w:rsidDel="00C72381">
          <w:delText xml:space="preserve">if we are using the </w:delText>
        </w:r>
      </w:del>
      <w:r>
        <w:t>libgcc OPTFP library</w:t>
      </w:r>
      <w:r w:rsidR="00AB0262">
        <w:t xml:space="preserve"> </w:t>
      </w:r>
      <w:ins w:id="1494" w:author="Francois Bedard" w:date="2017-03-15T16:01:00Z">
        <w:r w:rsidR="00C72381">
          <w:t xml:space="preserve">is used </w:t>
        </w:r>
      </w:ins>
      <w:r w:rsidR="00AB0262">
        <w:t>or any other ABI exception</w:t>
      </w:r>
      <w:r>
        <w:t xml:space="preserve">. This library </w:t>
      </w:r>
      <w:del w:id="1495" w:author="Francois Bedard" w:date="2017-03-15T16:01:00Z">
        <w:r w:rsidDel="00C72381">
          <w:delText xml:space="preserve">is using </w:delText>
        </w:r>
      </w:del>
      <w:ins w:id="1496" w:author="Francois Bedard" w:date="2017-03-15T16:01:00Z">
        <w:r w:rsidR="00C72381">
          <w:t xml:space="preserve">uses </w:t>
        </w:r>
      </w:ins>
      <w:r>
        <w:t>a non-standard ABI calling convention</w:t>
      </w:r>
      <w:ins w:id="1497" w:author="Francois Bedard" w:date="2017-03-15T16:02:00Z">
        <w:r w:rsidR="00C72381">
          <w:t xml:space="preserve"> </w:t>
        </w:r>
      </w:ins>
      <w:del w:id="1498" w:author="Francois Bedard" w:date="2017-03-15T16:02:00Z">
        <w:r w:rsidDel="00C72381">
          <w:delText>. H</w:delText>
        </w:r>
      </w:del>
      <w:ins w:id="1499" w:author="Francois Bedard" w:date="2017-03-15T16:02:00Z">
        <w:r w:rsidR="00C72381">
          <w:t>h</w:t>
        </w:r>
      </w:ins>
      <w:r>
        <w:t>ence</w:t>
      </w:r>
      <w:ins w:id="1500" w:author="Francois Bedard" w:date="2017-03-15T16:02:00Z">
        <w:r w:rsidR="00C72381">
          <w:t xml:space="preserve"> </w:t>
        </w:r>
      </w:ins>
      <w:del w:id="1501" w:author="Francois Bedard" w:date="2017-03-15T16:02:00Z">
        <w:r w:rsidDel="00C72381">
          <w:delText xml:space="preserve">, </w:delText>
        </w:r>
      </w:del>
      <w:r>
        <w:t>extra care is needed when linking.</w:t>
      </w:r>
      <w:r w:rsidR="006E14B5">
        <w:t xml:space="preserve"> This attribute is </w:t>
      </w:r>
      <w:del w:id="1502" w:author="Francois Bedard" w:date="2017-03-15T16:02:00Z">
        <w:r w:rsidR="006E14B5" w:rsidDel="00C72381">
          <w:delText xml:space="preserve">required </w:delText>
        </w:r>
      </w:del>
      <w:ins w:id="1503" w:author="Francois Bedard" w:date="2017-03-15T16:02:00Z">
        <w:r w:rsidR="00C72381">
          <w:t>mandatory</w:t>
        </w:r>
      </w:ins>
      <w:del w:id="1504" w:author="Francois Bedard" w:date="2017-03-15T16:02:00Z">
        <w:r w:rsidR="006E14B5" w:rsidDel="00C72381">
          <w:delText>to be processed</w:delText>
        </w:r>
      </w:del>
      <w:r w:rsidR="006E14B5">
        <w:t xml:space="preserve">. If not specified </w:t>
      </w:r>
      <w:ins w:id="1505" w:author="Francois Bedard" w:date="2017-03-15T16:02:00Z">
        <w:r w:rsidR="00C72381">
          <w:t>Default value is assumed and selected</w:t>
        </w:r>
      </w:ins>
      <w:del w:id="1506" w:author="Francois Bedard" w:date="2017-03-15T16:02:00Z">
        <w:r w:rsidR="006E14B5" w:rsidDel="00C72381">
          <w:delText>implicit value is considered</w:delText>
        </w:r>
      </w:del>
      <w:r w:rsidR="006E14B5">
        <w:t>.</w:t>
      </w:r>
    </w:p>
    <w:tbl>
      <w:tblPr>
        <w:tblStyle w:val="ListTable2-Accent3"/>
        <w:tblW w:w="9900" w:type="dxa"/>
        <w:tblLook w:val="04A0" w:firstRow="1" w:lastRow="0" w:firstColumn="1" w:lastColumn="0" w:noHBand="0" w:noVBand="1"/>
      </w:tblPr>
      <w:tblGrid>
        <w:gridCol w:w="960"/>
        <w:gridCol w:w="4160"/>
        <w:gridCol w:w="1300"/>
        <w:gridCol w:w="969"/>
        <w:gridCol w:w="2511"/>
      </w:tblGrid>
      <w:tr w:rsidR="00D277A3" w:rsidRPr="000C21C9" w14:paraId="6F383E85" w14:textId="77777777" w:rsidTr="00D277A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3A656" w14:textId="77777777" w:rsidR="00D277A3" w:rsidRPr="000C21C9" w:rsidRDefault="00D277A3" w:rsidP="009F6057">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1F60F61B"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65CE1A83"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2EDBEFFA" w14:textId="77777777" w:rsidR="00D277A3" w:rsidRPr="000C21C9" w:rsidRDefault="00D277A3" w:rsidP="009F60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4692223C" w14:textId="77777777" w:rsidR="00D277A3" w:rsidRPr="000C21C9" w:rsidRDefault="00D277A3" w:rsidP="009F6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D277A3" w:rsidRPr="000C21C9" w14:paraId="7A12EE3F" w14:textId="77777777" w:rsidTr="00D277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C375A4" w14:textId="77777777" w:rsidR="00D277A3" w:rsidRPr="000C21C9" w:rsidRDefault="001A56FF" w:rsidP="009F6057">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14</w:t>
            </w:r>
          </w:p>
        </w:tc>
        <w:tc>
          <w:tcPr>
            <w:tcW w:w="4160" w:type="dxa"/>
            <w:noWrap/>
            <w:hideMark/>
          </w:tcPr>
          <w:p w14:paraId="74850232" w14:textId="77777777" w:rsidR="00D277A3" w:rsidRPr="000C21C9" w:rsidRDefault="00D277A3" w:rsidP="00DC2A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w:t>
            </w:r>
            <w:r w:rsidRPr="000C21C9">
              <w:rPr>
                <w:rFonts w:ascii="Calibri" w:eastAsia="Times New Roman" w:hAnsi="Calibri" w:cs="Times New Roman"/>
                <w:color w:val="000000"/>
                <w:lang w:eastAsia="en-US"/>
              </w:rPr>
              <w:t>_</w:t>
            </w:r>
            <w:r>
              <w:rPr>
                <w:rFonts w:ascii="Calibri" w:eastAsia="Times New Roman" w:hAnsi="Calibri" w:cs="Times New Roman"/>
                <w:color w:val="000000"/>
                <w:lang w:eastAsia="en-US"/>
              </w:rPr>
              <w:t>exceptions</w:t>
            </w:r>
          </w:p>
        </w:tc>
        <w:tc>
          <w:tcPr>
            <w:tcW w:w="1300" w:type="dxa"/>
            <w:noWrap/>
            <w:hideMark/>
          </w:tcPr>
          <w:p w14:paraId="2DB22E67"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27AAF12C" w14:textId="77777777" w:rsidR="00D277A3" w:rsidRPr="000C21C9" w:rsidRDefault="00D277A3" w:rsidP="009F605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63F2F0F6" w14:textId="77777777" w:rsidR="00D277A3" w:rsidRPr="000C21C9" w:rsidRDefault="00D277A3" w:rsidP="009F6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p>
        </w:tc>
      </w:tr>
      <w:tr w:rsidR="00D277A3" w:rsidRPr="000C21C9" w14:paraId="7FAE3AF0" w14:textId="77777777" w:rsidTr="00D277A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4AE1C5" w14:textId="77777777" w:rsidR="00D277A3" w:rsidRPr="000C21C9" w:rsidRDefault="00D277A3" w:rsidP="009F6057">
            <w:pPr>
              <w:rPr>
                <w:rFonts w:ascii="Times New Roman" w:eastAsia="Times New Roman" w:hAnsi="Times New Roman" w:cs="Times New Roman"/>
                <w:sz w:val="20"/>
                <w:szCs w:val="20"/>
                <w:lang w:eastAsia="en-US"/>
              </w:rPr>
            </w:pPr>
          </w:p>
        </w:tc>
        <w:tc>
          <w:tcPr>
            <w:tcW w:w="4160" w:type="dxa"/>
            <w:noWrap/>
            <w:hideMark/>
          </w:tcPr>
          <w:p w14:paraId="2AC41836"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3FE19AB2"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4CF878A7" w14:textId="77777777" w:rsidR="00D277A3" w:rsidRPr="000C21C9" w:rsidRDefault="00D277A3" w:rsidP="009F605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1</w:t>
            </w:r>
          </w:p>
        </w:tc>
        <w:tc>
          <w:tcPr>
            <w:tcW w:w="2511" w:type="dxa"/>
            <w:noWrap/>
            <w:hideMark/>
          </w:tcPr>
          <w:p w14:paraId="73397E46" w14:textId="77777777" w:rsidR="00D277A3" w:rsidRPr="000C21C9" w:rsidRDefault="00D277A3" w:rsidP="009F6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Libgcc OPTFP library</w:t>
            </w:r>
          </w:p>
        </w:tc>
      </w:tr>
    </w:tbl>
    <w:p w14:paraId="5A17FE99" w14:textId="36794308" w:rsidR="001A56FF" w:rsidRDefault="001A56FF" w:rsidP="00D346AA"/>
    <w:p w14:paraId="49CA5553" w14:textId="5963D5D9" w:rsidR="00051BD0" w:rsidRDefault="00051BD0" w:rsidP="00051BD0">
      <w:pPr>
        <w:pStyle w:val="Heading3"/>
      </w:pPr>
      <w:r>
        <w:t>Tag_ARC_ATR_version</w:t>
      </w:r>
    </w:p>
    <w:p w14:paraId="72381B1B" w14:textId="16E70D0F" w:rsidR="00051BD0" w:rsidRDefault="00051BD0" w:rsidP="00051BD0">
      <w:del w:id="1507" w:author="Francois Bedard" w:date="2017-03-15T16:01:00Z">
        <w:r w:rsidDel="00C72381">
          <w:delText xml:space="preserve">Signalize </w:delText>
        </w:r>
      </w:del>
      <w:r>
        <w:t>Shows the attribute version. If set to 1 indicates the attribute section is encoded using old MWDT encoding.</w:t>
      </w:r>
    </w:p>
    <w:tbl>
      <w:tblPr>
        <w:tblStyle w:val="ListTable2-Accent3"/>
        <w:tblW w:w="9900" w:type="dxa"/>
        <w:tblLook w:val="04A0" w:firstRow="1" w:lastRow="0" w:firstColumn="1" w:lastColumn="0" w:noHBand="0" w:noVBand="1"/>
      </w:tblPr>
      <w:tblGrid>
        <w:gridCol w:w="960"/>
        <w:gridCol w:w="4160"/>
        <w:gridCol w:w="1300"/>
        <w:gridCol w:w="969"/>
        <w:gridCol w:w="2511"/>
      </w:tblGrid>
      <w:tr w:rsidR="00051BD0" w:rsidRPr="000C21C9" w14:paraId="5792793F" w14:textId="77777777" w:rsidTr="00E8540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74BF5C" w14:textId="77777777" w:rsidR="00051BD0" w:rsidRPr="000C21C9" w:rsidRDefault="00051BD0" w:rsidP="00E85401">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32DE23A2" w14:textId="77777777" w:rsidR="00051BD0" w:rsidRPr="000C21C9" w:rsidRDefault="00051BD0"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0F09D765" w14:textId="77777777" w:rsidR="00051BD0" w:rsidRPr="000C21C9" w:rsidRDefault="00051BD0"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0798F37E" w14:textId="77777777" w:rsidR="00051BD0" w:rsidRPr="000C21C9" w:rsidRDefault="00051BD0" w:rsidP="00E854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11C1EC49" w14:textId="77777777" w:rsidR="00051BD0" w:rsidRPr="000C21C9" w:rsidRDefault="00051BD0"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051BD0" w:rsidRPr="000C21C9" w14:paraId="2F2FF618" w14:textId="77777777" w:rsidTr="00E854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423FBA" w14:textId="725417A9" w:rsidR="00051BD0" w:rsidRPr="000C21C9" w:rsidRDefault="00051BD0" w:rsidP="00E85401">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20</w:t>
            </w:r>
          </w:p>
        </w:tc>
        <w:tc>
          <w:tcPr>
            <w:tcW w:w="4160" w:type="dxa"/>
            <w:noWrap/>
            <w:hideMark/>
          </w:tcPr>
          <w:p w14:paraId="6D93943D" w14:textId="611CED59" w:rsidR="00051BD0" w:rsidRPr="000C21C9" w:rsidRDefault="00051BD0"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ATR_version</w:t>
            </w:r>
          </w:p>
        </w:tc>
        <w:tc>
          <w:tcPr>
            <w:tcW w:w="1300" w:type="dxa"/>
            <w:noWrap/>
            <w:hideMark/>
          </w:tcPr>
          <w:p w14:paraId="51AAE7EA" w14:textId="77777777" w:rsidR="00051BD0" w:rsidRPr="000C21C9" w:rsidRDefault="00051BD0"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248FCA4F" w14:textId="77777777" w:rsidR="00051BD0" w:rsidRPr="000C21C9" w:rsidRDefault="00051BD0" w:rsidP="00E854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3B510B6C" w14:textId="5C1B6127" w:rsidR="00051BD0" w:rsidRPr="000C21C9" w:rsidRDefault="00051BD0"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r>
              <w:rPr>
                <w:rFonts w:ascii="Calibri" w:eastAsia="Times New Roman" w:hAnsi="Calibri" w:cs="Times New Roman"/>
                <w:color w:val="000000"/>
                <w:lang w:eastAsia="en-US"/>
              </w:rPr>
              <w:t>/GNU</w:t>
            </w:r>
          </w:p>
        </w:tc>
      </w:tr>
      <w:tr w:rsidR="00051BD0" w:rsidRPr="000C21C9" w14:paraId="407E1D08" w14:textId="77777777" w:rsidTr="00E854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00B19C" w14:textId="77777777" w:rsidR="00051BD0" w:rsidRPr="000C21C9" w:rsidRDefault="00051BD0" w:rsidP="00E85401">
            <w:pPr>
              <w:rPr>
                <w:rFonts w:ascii="Times New Roman" w:eastAsia="Times New Roman" w:hAnsi="Times New Roman" w:cs="Times New Roman"/>
                <w:sz w:val="20"/>
                <w:szCs w:val="20"/>
                <w:lang w:eastAsia="en-US"/>
              </w:rPr>
            </w:pPr>
          </w:p>
        </w:tc>
        <w:tc>
          <w:tcPr>
            <w:tcW w:w="4160" w:type="dxa"/>
            <w:noWrap/>
            <w:hideMark/>
          </w:tcPr>
          <w:p w14:paraId="5BAAA508" w14:textId="77777777" w:rsidR="00051BD0" w:rsidRPr="000C21C9" w:rsidRDefault="00051BD0" w:rsidP="00E854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3C8A0B4F" w14:textId="77777777" w:rsidR="00051BD0" w:rsidRPr="000C21C9" w:rsidRDefault="00051BD0" w:rsidP="00E854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16E0A2A7" w14:textId="373533D5" w:rsidR="00051BD0" w:rsidRPr="000C21C9" w:rsidRDefault="00051BD0" w:rsidP="00E854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2511" w:type="dxa"/>
            <w:noWrap/>
            <w:hideMark/>
          </w:tcPr>
          <w:p w14:paraId="42CCA90D" w14:textId="4907F6ED" w:rsidR="00051BD0" w:rsidRPr="000C21C9" w:rsidRDefault="00051BD0" w:rsidP="00E854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MWDT compatible</w:t>
            </w:r>
          </w:p>
        </w:tc>
      </w:tr>
    </w:tbl>
    <w:p w14:paraId="412C966B" w14:textId="77777777" w:rsidR="00051BD0" w:rsidRDefault="00051BD0" w:rsidP="00051BD0"/>
    <w:p w14:paraId="7FE1215D" w14:textId="51957456" w:rsidR="00E85401" w:rsidRDefault="00E85401" w:rsidP="00E85401">
      <w:pPr>
        <w:pStyle w:val="Heading3"/>
      </w:pPr>
      <w:r>
        <w:t>Tag_ARC_ABI_pack_struct</w:t>
      </w:r>
    </w:p>
    <w:p w14:paraId="7AC9EA83" w14:textId="597FF239" w:rsidR="00E85401" w:rsidRDefault="00E85401" w:rsidP="00E85401">
      <w:del w:id="1508" w:author="Francois Bedard" w:date="2017-03-15T16:01:00Z">
        <w:r w:rsidDel="00C72381">
          <w:delText xml:space="preserve">Signalize </w:delText>
        </w:r>
      </w:del>
      <w:r>
        <w:t>Indicates the value used by GCC compatible option “-fpack-struct=n” that defines the maximum alignment of struct members. In addition, we relax things so that if the user specifies 8, then 8-byte integers and double are 8-byte aligned.</w:t>
      </w:r>
    </w:p>
    <w:tbl>
      <w:tblPr>
        <w:tblStyle w:val="ListTable2-Accent3"/>
        <w:tblW w:w="9900" w:type="dxa"/>
        <w:tblLook w:val="04A0" w:firstRow="1" w:lastRow="0" w:firstColumn="1" w:lastColumn="0" w:noHBand="0" w:noVBand="1"/>
      </w:tblPr>
      <w:tblGrid>
        <w:gridCol w:w="960"/>
        <w:gridCol w:w="4160"/>
        <w:gridCol w:w="1300"/>
        <w:gridCol w:w="969"/>
        <w:gridCol w:w="2511"/>
      </w:tblGrid>
      <w:tr w:rsidR="00E85401" w:rsidRPr="000C21C9" w14:paraId="2F4A550A" w14:textId="77777777" w:rsidTr="00E8540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369C00" w14:textId="77777777" w:rsidR="00E85401" w:rsidRPr="000C21C9" w:rsidRDefault="00E85401" w:rsidP="00E85401">
            <w:pPr>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Value</w:t>
            </w:r>
          </w:p>
        </w:tc>
        <w:tc>
          <w:tcPr>
            <w:tcW w:w="4160" w:type="dxa"/>
            <w:noWrap/>
            <w:hideMark/>
          </w:tcPr>
          <w:p w14:paraId="5D0B81F1" w14:textId="77777777" w:rsidR="00E85401" w:rsidRPr="000C21C9" w:rsidRDefault="00E85401"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Attribute name</w:t>
            </w:r>
          </w:p>
        </w:tc>
        <w:tc>
          <w:tcPr>
            <w:tcW w:w="1300" w:type="dxa"/>
            <w:noWrap/>
            <w:hideMark/>
          </w:tcPr>
          <w:p w14:paraId="1D84E181" w14:textId="77777777" w:rsidR="00E85401" w:rsidRPr="000C21C9" w:rsidRDefault="00E85401"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hideMark/>
          </w:tcPr>
          <w:p w14:paraId="0DCBDB5F" w14:textId="77777777" w:rsidR="00E85401" w:rsidRPr="000C21C9" w:rsidRDefault="00E85401" w:rsidP="00E854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Allowed Values</w:t>
            </w:r>
          </w:p>
        </w:tc>
        <w:tc>
          <w:tcPr>
            <w:tcW w:w="2511" w:type="dxa"/>
            <w:noWrap/>
            <w:hideMark/>
          </w:tcPr>
          <w:p w14:paraId="60AB8641" w14:textId="77777777" w:rsidR="00E85401" w:rsidRPr="000C21C9" w:rsidRDefault="00E85401" w:rsidP="00E854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Meaning</w:t>
            </w:r>
          </w:p>
        </w:tc>
      </w:tr>
      <w:tr w:rsidR="00E85401" w:rsidRPr="000C21C9" w14:paraId="28A230B4" w14:textId="77777777" w:rsidTr="00E854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AD29E9" w14:textId="0395A34F" w:rsidR="00E85401" w:rsidRPr="000C21C9" w:rsidRDefault="00E85401" w:rsidP="00E85401">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21</w:t>
            </w:r>
          </w:p>
        </w:tc>
        <w:tc>
          <w:tcPr>
            <w:tcW w:w="4160" w:type="dxa"/>
            <w:noWrap/>
            <w:hideMark/>
          </w:tcPr>
          <w:p w14:paraId="7B2DC235" w14:textId="225A3DFC" w:rsidR="00E85401" w:rsidRPr="000C21C9" w:rsidRDefault="00E85401"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Tag_ARC_</w:t>
            </w:r>
            <w:r>
              <w:rPr>
                <w:rFonts w:ascii="Calibri" w:eastAsia="Times New Roman" w:hAnsi="Calibri" w:cs="Times New Roman"/>
                <w:color w:val="000000"/>
                <w:lang w:eastAsia="en-US"/>
              </w:rPr>
              <w:t>ABI</w:t>
            </w:r>
            <w:r w:rsidRPr="000C21C9">
              <w:rPr>
                <w:rFonts w:ascii="Calibri" w:eastAsia="Times New Roman" w:hAnsi="Calibri" w:cs="Times New Roman"/>
                <w:color w:val="000000"/>
                <w:lang w:eastAsia="en-US"/>
              </w:rPr>
              <w:t>_</w:t>
            </w:r>
            <w:r>
              <w:rPr>
                <w:rFonts w:ascii="Calibri" w:eastAsia="Times New Roman" w:hAnsi="Calibri" w:cs="Times New Roman"/>
                <w:color w:val="000000"/>
                <w:lang w:eastAsia="en-US"/>
              </w:rPr>
              <w:t>pack_struct</w:t>
            </w:r>
          </w:p>
        </w:tc>
        <w:tc>
          <w:tcPr>
            <w:tcW w:w="1300" w:type="dxa"/>
            <w:noWrap/>
            <w:hideMark/>
          </w:tcPr>
          <w:p w14:paraId="2580610B" w14:textId="77777777" w:rsidR="00E85401" w:rsidRPr="000C21C9" w:rsidRDefault="00E85401"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Default</w:t>
            </w:r>
          </w:p>
        </w:tc>
        <w:tc>
          <w:tcPr>
            <w:tcW w:w="969" w:type="dxa"/>
            <w:noWrap/>
            <w:hideMark/>
          </w:tcPr>
          <w:p w14:paraId="4917AB27" w14:textId="77777777" w:rsidR="00E85401" w:rsidRPr="000C21C9" w:rsidRDefault="00E85401" w:rsidP="00E854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0</w:t>
            </w:r>
          </w:p>
        </w:tc>
        <w:tc>
          <w:tcPr>
            <w:tcW w:w="2511" w:type="dxa"/>
            <w:noWrap/>
            <w:hideMark/>
          </w:tcPr>
          <w:p w14:paraId="2C0DCDF0" w14:textId="77777777" w:rsidR="00E85401" w:rsidRPr="000C21C9" w:rsidRDefault="00E85401" w:rsidP="00E854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0C21C9">
              <w:rPr>
                <w:rFonts w:ascii="Calibri" w:eastAsia="Times New Roman" w:hAnsi="Calibri" w:cs="Times New Roman"/>
                <w:color w:val="000000"/>
                <w:lang w:eastAsia="en-US"/>
              </w:rPr>
              <w:t>Absent</w:t>
            </w:r>
          </w:p>
        </w:tc>
      </w:tr>
      <w:tr w:rsidR="00E85401" w:rsidRPr="000C21C9" w14:paraId="0B5B8EEE" w14:textId="77777777" w:rsidTr="00E8540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32BED" w14:textId="77777777" w:rsidR="00E85401" w:rsidRPr="000C21C9" w:rsidRDefault="00E85401" w:rsidP="00E85401">
            <w:pPr>
              <w:rPr>
                <w:rFonts w:ascii="Times New Roman" w:eastAsia="Times New Roman" w:hAnsi="Times New Roman" w:cs="Times New Roman"/>
                <w:sz w:val="20"/>
                <w:szCs w:val="20"/>
                <w:lang w:eastAsia="en-US"/>
              </w:rPr>
            </w:pPr>
          </w:p>
        </w:tc>
        <w:tc>
          <w:tcPr>
            <w:tcW w:w="4160" w:type="dxa"/>
            <w:noWrap/>
            <w:hideMark/>
          </w:tcPr>
          <w:p w14:paraId="53290853" w14:textId="77777777" w:rsidR="00E85401" w:rsidRPr="000C21C9" w:rsidRDefault="00E85401" w:rsidP="00E854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1300" w:type="dxa"/>
            <w:noWrap/>
            <w:hideMark/>
          </w:tcPr>
          <w:p w14:paraId="68314146" w14:textId="77777777" w:rsidR="00E85401" w:rsidRPr="000C21C9" w:rsidRDefault="00E85401" w:rsidP="00E854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US"/>
              </w:rPr>
            </w:pPr>
          </w:p>
        </w:tc>
        <w:tc>
          <w:tcPr>
            <w:tcW w:w="969" w:type="dxa"/>
            <w:noWrap/>
            <w:hideMark/>
          </w:tcPr>
          <w:p w14:paraId="44A21490" w14:textId="676847D5" w:rsidR="00E85401" w:rsidRPr="000C21C9" w:rsidRDefault="00E85401" w:rsidP="00E854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n</w:t>
            </w:r>
          </w:p>
        </w:tc>
        <w:tc>
          <w:tcPr>
            <w:tcW w:w="2511" w:type="dxa"/>
            <w:noWrap/>
            <w:hideMark/>
          </w:tcPr>
          <w:p w14:paraId="18FBB500" w14:textId="61BDD98A" w:rsidR="00E85401" w:rsidRPr="000C21C9" w:rsidRDefault="00285CE6" w:rsidP="00E854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Pr>
                <w:rFonts w:ascii="Calibri" w:eastAsia="Times New Roman" w:hAnsi="Calibri" w:cs="Times New Roman"/>
                <w:color w:val="000000"/>
                <w:lang w:eastAsia="en-US"/>
              </w:rPr>
              <w:t>Maximum alignment of struct members</w:t>
            </w:r>
          </w:p>
        </w:tc>
      </w:tr>
    </w:tbl>
    <w:p w14:paraId="5286F057" w14:textId="77777777" w:rsidR="00E85401" w:rsidRDefault="00E85401" w:rsidP="00E85401"/>
    <w:p w14:paraId="650D4985" w14:textId="77777777" w:rsidR="00051BD0" w:rsidRDefault="00051BD0" w:rsidP="00D346AA"/>
    <w:p w14:paraId="658F25B2" w14:textId="77777777" w:rsidR="0002328F" w:rsidRDefault="0002328F" w:rsidP="001A56FF">
      <w:pPr>
        <w:pStyle w:val="Heading2"/>
      </w:pPr>
      <w:r>
        <w:t xml:space="preserve">References </w:t>
      </w:r>
    </w:p>
    <w:p w14:paraId="7F954B6C" w14:textId="5F0FB105" w:rsidR="0002328F" w:rsidRPr="00D346AA" w:rsidRDefault="0002328F" w:rsidP="00D346AA">
      <w:r w:rsidRPr="0002328F">
        <w:t>https://sourceware.org/binutils/docs/as/Object-Attributes.html#Object-Attributes</w:t>
      </w:r>
    </w:p>
    <w:sectPr w:rsidR="0002328F" w:rsidRPr="00D346A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Francois Bedard" w:date="2017-03-15T15:38:00Z" w:initials="FB">
    <w:p w14:paraId="5DCC0183" w14:textId="77777777" w:rsidR="00E85401" w:rsidRDefault="00E85401">
      <w:pPr>
        <w:pStyle w:val="CommentText"/>
      </w:pPr>
      <w:r>
        <w:rPr>
          <w:rStyle w:val="CommentReference"/>
        </w:rPr>
        <w:annotationRef/>
      </w:r>
      <w:r>
        <w:t>What does SHT denote in section name?</w:t>
      </w:r>
    </w:p>
  </w:comment>
  <w:comment w:id="33" w:author="Claudiu Zissulescu" w:date="2017-03-21T10:36:00Z" w:initials="CZ">
    <w:p w14:paraId="6665258B" w14:textId="64E86AD5" w:rsidR="00E85401" w:rsidRDefault="00E85401">
      <w:pPr>
        <w:pStyle w:val="CommentText"/>
      </w:pPr>
      <w:r>
        <w:rPr>
          <w:rStyle w:val="CommentReference"/>
        </w:rPr>
        <w:annotationRef/>
      </w:r>
      <w:r>
        <w:t>Section Header Type (SHT) it is an established way to denote a custom section. For example ARM uses SHT_ARM_ATTRIBUTES for the object attributes.</w:t>
      </w:r>
    </w:p>
  </w:comment>
  <w:comment w:id="1117" w:author="Francois Bedard" w:date="2017-03-15T15:46:00Z" w:initials="FB">
    <w:p w14:paraId="7662F832" w14:textId="77777777" w:rsidR="00E85401" w:rsidRDefault="00E85401">
      <w:pPr>
        <w:pStyle w:val="CommentText"/>
      </w:pPr>
      <w:r>
        <w:rPr>
          <w:rStyle w:val="CommentReference"/>
        </w:rPr>
        <w:annotationRef/>
      </w:r>
      <w:r>
        <w:t xml:space="preserve">Do define this enum anywhere? how does one know what to use?  </w:t>
      </w:r>
    </w:p>
  </w:comment>
  <w:comment w:id="1118" w:author="Claudiu Zissulescu" w:date="2017-03-21T10:38:00Z" w:initials="CZ">
    <w:p w14:paraId="2094C836" w14:textId="35252A11" w:rsidR="00E85401" w:rsidRDefault="00E85401">
      <w:pPr>
        <w:pStyle w:val="CommentText"/>
      </w:pPr>
      <w:r>
        <w:rPr>
          <w:rStyle w:val="CommentReference"/>
        </w:rPr>
        <w:annotationRef/>
      </w:r>
      <w:r>
        <w:t xml:space="preserve">This attribute is set by the compiler, and should be used to prohibit linking of non compatible CPUs. For example, gcc doesn’t implement the first EM variations. Also it can be used by a customer to discriminate between his core and other cores. </w:t>
      </w:r>
    </w:p>
  </w:comment>
  <w:comment w:id="1127" w:author="Francois Bedard" w:date="2017-03-15T15:50:00Z" w:initials="FB">
    <w:p w14:paraId="4DD88ECC" w14:textId="77777777" w:rsidR="00E85401" w:rsidRDefault="00E85401">
      <w:pPr>
        <w:pStyle w:val="CommentText"/>
      </w:pPr>
      <w:r>
        <w:rPr>
          <w:rStyle w:val="CommentReference"/>
        </w:rPr>
        <w:annotationRef/>
      </w:r>
      <w:r>
        <w:t>Why is this categorize as an ISA extension?</w:t>
      </w:r>
    </w:p>
  </w:comment>
  <w:comment w:id="1128" w:author="Claudiu Zissulescu" w:date="2017-03-21T10:41:00Z" w:initials="CZ">
    <w:p w14:paraId="1D70D6B4" w14:textId="09DA0ABA" w:rsidR="00E85401" w:rsidRDefault="00E85401">
      <w:pPr>
        <w:pStyle w:val="CommentText"/>
      </w:pPr>
      <w:r>
        <w:rPr>
          <w:rStyle w:val="CommentReference"/>
        </w:rPr>
        <w:annotationRef/>
      </w:r>
      <w:r>
        <w:t>NPS has several instructions which are added to the tools GCC and Binutils in the same way as we add BITSCAN or SWAP operations. Indeed, it is not Synopsys but it is an ARC extension.</w:t>
      </w:r>
    </w:p>
  </w:comment>
  <w:comment w:id="1129" w:author="Francois Bedard" w:date="2017-03-15T15:49:00Z" w:initials="FB">
    <w:p w14:paraId="07EB1309" w14:textId="77777777" w:rsidR="00E85401" w:rsidRDefault="00E85401">
      <w:pPr>
        <w:pStyle w:val="CommentText"/>
      </w:pPr>
      <w:r>
        <w:rPr>
          <w:rStyle w:val="CommentReference"/>
        </w:rPr>
        <w:annotationRef/>
      </w:r>
      <w:r>
        <w:t xml:space="preserve">Why is this categorize as an ISA extension? </w:t>
      </w:r>
    </w:p>
  </w:comment>
  <w:comment w:id="1130" w:author="Claudiu Zissulescu" w:date="2017-03-21T10:42:00Z" w:initials="CZ">
    <w:p w14:paraId="4998153B" w14:textId="6A73569E" w:rsidR="00E85401" w:rsidRDefault="00E85401">
      <w:pPr>
        <w:pStyle w:val="CommentText"/>
      </w:pPr>
      <w:r>
        <w:rPr>
          <w:rStyle w:val="CommentReference"/>
        </w:rPr>
        <w:annotationRef/>
      </w:r>
    </w:p>
  </w:comment>
  <w:comment w:id="1143" w:author="Francois Bedard" w:date="2017-03-15T15:52:00Z" w:initials="FB">
    <w:p w14:paraId="77CCCABC" w14:textId="77777777" w:rsidR="00E85401" w:rsidRDefault="00E85401">
      <w:pPr>
        <w:pStyle w:val="CommentText"/>
      </w:pPr>
      <w:r>
        <w:rPr>
          <w:rStyle w:val="CommentReference"/>
        </w:rPr>
        <w:annotationRef/>
      </w:r>
      <w:r>
        <w:t>What does this mean? Default value?</w:t>
      </w:r>
    </w:p>
  </w:comment>
  <w:comment w:id="1144" w:author="Claudiu Zissulescu" w:date="2017-03-21T10:44:00Z" w:initials="CZ">
    <w:p w14:paraId="0CC6609C" w14:textId="4C467FAD" w:rsidR="00E85401" w:rsidRDefault="00E85401">
      <w:pPr>
        <w:pStyle w:val="CommentText"/>
      </w:pPr>
      <w:r>
        <w:rPr>
          <w:rStyle w:val="CommentReference"/>
        </w:rPr>
        <w:annotationRef/>
      </w:r>
      <w:r>
        <w:t>Default is not set, or zero. I.e., Full register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CC0183" w15:done="0"/>
  <w15:commentEx w15:paraId="6665258B" w15:paraIdParent="5DCC0183" w15:done="0"/>
  <w15:commentEx w15:paraId="7662F832" w15:done="0"/>
  <w15:commentEx w15:paraId="2094C836" w15:paraIdParent="7662F832" w15:done="0"/>
  <w15:commentEx w15:paraId="4DD88ECC" w15:done="0"/>
  <w15:commentEx w15:paraId="1D70D6B4" w15:paraIdParent="4DD88ECC" w15:done="0"/>
  <w15:commentEx w15:paraId="07EB1309" w15:done="0"/>
  <w15:commentEx w15:paraId="4998153B" w15:paraIdParent="07EB1309" w15:done="0"/>
  <w15:commentEx w15:paraId="77CCCABC" w15:done="0"/>
  <w15:commentEx w15:paraId="0CC6609C" w15:paraIdParent="77CCCA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89317A"/>
    <w:multiLevelType w:val="hybridMultilevel"/>
    <w:tmpl w:val="377ACAE0"/>
    <w:lvl w:ilvl="0" w:tplc="6902D7E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F55F4"/>
    <w:multiLevelType w:val="hybridMultilevel"/>
    <w:tmpl w:val="C9CE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34540"/>
    <w:multiLevelType w:val="hybridMultilevel"/>
    <w:tmpl w:val="3ADA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E2025"/>
    <w:multiLevelType w:val="hybridMultilevel"/>
    <w:tmpl w:val="61928594"/>
    <w:lvl w:ilvl="0" w:tplc="CB22567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75E64D7E"/>
    <w:multiLevelType w:val="hybridMultilevel"/>
    <w:tmpl w:val="2836FFA2"/>
    <w:lvl w:ilvl="0" w:tplc="0C1E3BD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D6610"/>
    <w:multiLevelType w:val="hybridMultilevel"/>
    <w:tmpl w:val="A1861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 w:numId="17">
    <w:abstractNumId w:val="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ois Bedard">
    <w15:presenceInfo w15:providerId="AD" w15:userId="S-1-5-21-32445488-941241147-642672607-344139"/>
  </w15:person>
  <w15:person w15:author="Claudiu Zissulescu">
    <w15:presenceInfo w15:providerId="AD" w15:userId="S-1-5-21-32445488-941241147-642672607-383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attachedTemplate r:id="rId1"/>
  <w:revisionView w:markup="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F9"/>
    <w:rsid w:val="00017CB0"/>
    <w:rsid w:val="0002328F"/>
    <w:rsid w:val="00037338"/>
    <w:rsid w:val="0004544A"/>
    <w:rsid w:val="00051BD0"/>
    <w:rsid w:val="000759AA"/>
    <w:rsid w:val="000C21C9"/>
    <w:rsid w:val="000E1EA3"/>
    <w:rsid w:val="001013BD"/>
    <w:rsid w:val="00115532"/>
    <w:rsid w:val="00117520"/>
    <w:rsid w:val="00133722"/>
    <w:rsid w:val="00160182"/>
    <w:rsid w:val="001703F9"/>
    <w:rsid w:val="001A56FF"/>
    <w:rsid w:val="001A5A44"/>
    <w:rsid w:val="00212458"/>
    <w:rsid w:val="0021594E"/>
    <w:rsid w:val="00235D6F"/>
    <w:rsid w:val="002452C9"/>
    <w:rsid w:val="00285CE6"/>
    <w:rsid w:val="002B6374"/>
    <w:rsid w:val="002B7FA9"/>
    <w:rsid w:val="002C43EB"/>
    <w:rsid w:val="002E4D68"/>
    <w:rsid w:val="002E646A"/>
    <w:rsid w:val="00315893"/>
    <w:rsid w:val="00366B51"/>
    <w:rsid w:val="003B560B"/>
    <w:rsid w:val="003C06F5"/>
    <w:rsid w:val="004261A8"/>
    <w:rsid w:val="00456EC1"/>
    <w:rsid w:val="00490E57"/>
    <w:rsid w:val="004B0FE7"/>
    <w:rsid w:val="004C38D8"/>
    <w:rsid w:val="004D0638"/>
    <w:rsid w:val="004D7515"/>
    <w:rsid w:val="004E48DD"/>
    <w:rsid w:val="005008F3"/>
    <w:rsid w:val="0051125B"/>
    <w:rsid w:val="00520255"/>
    <w:rsid w:val="00543C94"/>
    <w:rsid w:val="00555135"/>
    <w:rsid w:val="005D2FBB"/>
    <w:rsid w:val="00606351"/>
    <w:rsid w:val="00633DFE"/>
    <w:rsid w:val="006829EC"/>
    <w:rsid w:val="00697506"/>
    <w:rsid w:val="006B271B"/>
    <w:rsid w:val="006D2F6A"/>
    <w:rsid w:val="006E060F"/>
    <w:rsid w:val="006E14B5"/>
    <w:rsid w:val="00773BB8"/>
    <w:rsid w:val="00776EFC"/>
    <w:rsid w:val="00785D51"/>
    <w:rsid w:val="00787157"/>
    <w:rsid w:val="00791B9F"/>
    <w:rsid w:val="007968B5"/>
    <w:rsid w:val="00803E78"/>
    <w:rsid w:val="00814CC7"/>
    <w:rsid w:val="00825D8F"/>
    <w:rsid w:val="0086021A"/>
    <w:rsid w:val="00866211"/>
    <w:rsid w:val="00886F00"/>
    <w:rsid w:val="008C4A75"/>
    <w:rsid w:val="008D19FB"/>
    <w:rsid w:val="008D2380"/>
    <w:rsid w:val="008E5BB7"/>
    <w:rsid w:val="00961756"/>
    <w:rsid w:val="009710E6"/>
    <w:rsid w:val="00984A60"/>
    <w:rsid w:val="009E734E"/>
    <w:rsid w:val="009F6057"/>
    <w:rsid w:val="00A034A0"/>
    <w:rsid w:val="00A13236"/>
    <w:rsid w:val="00AA690A"/>
    <w:rsid w:val="00AB0262"/>
    <w:rsid w:val="00B376FB"/>
    <w:rsid w:val="00B41F6A"/>
    <w:rsid w:val="00B757DE"/>
    <w:rsid w:val="00B87743"/>
    <w:rsid w:val="00BF08BA"/>
    <w:rsid w:val="00BF3DD5"/>
    <w:rsid w:val="00BF64F0"/>
    <w:rsid w:val="00C03719"/>
    <w:rsid w:val="00C21C0E"/>
    <w:rsid w:val="00C456C3"/>
    <w:rsid w:val="00C72381"/>
    <w:rsid w:val="00C803F3"/>
    <w:rsid w:val="00D277A3"/>
    <w:rsid w:val="00D346AA"/>
    <w:rsid w:val="00D61925"/>
    <w:rsid w:val="00DB1140"/>
    <w:rsid w:val="00DB7B4B"/>
    <w:rsid w:val="00DC2A44"/>
    <w:rsid w:val="00DE120C"/>
    <w:rsid w:val="00DF3050"/>
    <w:rsid w:val="00E53D9F"/>
    <w:rsid w:val="00E625C5"/>
    <w:rsid w:val="00E85401"/>
    <w:rsid w:val="00EA14AB"/>
    <w:rsid w:val="00EB0CA2"/>
    <w:rsid w:val="00ED62BB"/>
    <w:rsid w:val="00F00565"/>
    <w:rsid w:val="00F119BA"/>
    <w:rsid w:val="00F13608"/>
    <w:rsid w:val="00F6593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CC32"/>
  <w15:chartTrackingRefBased/>
  <w15:docId w15:val="{70EB87A1-1545-4CBB-9E82-41F7DB35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46AA"/>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D2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D2F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
    <w:name w:val="List Table 2"/>
    <w:basedOn w:val="TableNormal"/>
    <w:uiPriority w:val="47"/>
    <w:rsid w:val="000C21C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C21C9"/>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PlainTable4">
    <w:name w:val="Plain Table 4"/>
    <w:basedOn w:val="TableNormal"/>
    <w:uiPriority w:val="44"/>
    <w:rsid w:val="000C21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0C21C9"/>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character" w:styleId="Hyperlink">
    <w:name w:val="Hyperlink"/>
    <w:basedOn w:val="DefaultParagraphFont"/>
    <w:uiPriority w:val="99"/>
    <w:unhideWhenUsed/>
    <w:rsid w:val="0002328F"/>
    <w:rPr>
      <w:color w:val="6B9F25" w:themeColor="hyperlink"/>
      <w:u w:val="single"/>
    </w:rPr>
  </w:style>
  <w:style w:type="paragraph" w:styleId="BalloonText">
    <w:name w:val="Balloon Text"/>
    <w:basedOn w:val="Normal"/>
    <w:link w:val="BalloonTextChar"/>
    <w:uiPriority w:val="99"/>
    <w:semiHidden/>
    <w:unhideWhenUsed/>
    <w:rsid w:val="00C72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381"/>
    <w:rPr>
      <w:rFonts w:ascii="Segoe UI" w:hAnsi="Segoe UI" w:cs="Segoe UI"/>
      <w:sz w:val="18"/>
      <w:szCs w:val="18"/>
    </w:rPr>
  </w:style>
  <w:style w:type="character" w:styleId="CommentReference">
    <w:name w:val="annotation reference"/>
    <w:basedOn w:val="DefaultParagraphFont"/>
    <w:uiPriority w:val="99"/>
    <w:semiHidden/>
    <w:unhideWhenUsed/>
    <w:rsid w:val="00C72381"/>
    <w:rPr>
      <w:sz w:val="16"/>
      <w:szCs w:val="16"/>
    </w:rPr>
  </w:style>
  <w:style w:type="paragraph" w:styleId="CommentText">
    <w:name w:val="annotation text"/>
    <w:basedOn w:val="Normal"/>
    <w:link w:val="CommentTextChar"/>
    <w:uiPriority w:val="99"/>
    <w:semiHidden/>
    <w:unhideWhenUsed/>
    <w:rsid w:val="00C72381"/>
    <w:pPr>
      <w:spacing w:line="240" w:lineRule="auto"/>
    </w:pPr>
    <w:rPr>
      <w:sz w:val="20"/>
      <w:szCs w:val="20"/>
    </w:rPr>
  </w:style>
  <w:style w:type="character" w:customStyle="1" w:styleId="CommentTextChar">
    <w:name w:val="Comment Text Char"/>
    <w:basedOn w:val="DefaultParagraphFont"/>
    <w:link w:val="CommentText"/>
    <w:uiPriority w:val="99"/>
    <w:semiHidden/>
    <w:rsid w:val="00C72381"/>
    <w:rPr>
      <w:sz w:val="20"/>
      <w:szCs w:val="20"/>
    </w:rPr>
  </w:style>
  <w:style w:type="paragraph" w:styleId="CommentSubject">
    <w:name w:val="annotation subject"/>
    <w:basedOn w:val="CommentText"/>
    <w:next w:val="CommentText"/>
    <w:link w:val="CommentSubjectChar"/>
    <w:uiPriority w:val="99"/>
    <w:semiHidden/>
    <w:unhideWhenUsed/>
    <w:rsid w:val="00C72381"/>
    <w:rPr>
      <w:b/>
      <w:bCs/>
    </w:rPr>
  </w:style>
  <w:style w:type="character" w:customStyle="1" w:styleId="CommentSubjectChar">
    <w:name w:val="Comment Subject Char"/>
    <w:basedOn w:val="CommentTextChar"/>
    <w:link w:val="CommentSubject"/>
    <w:uiPriority w:val="99"/>
    <w:semiHidden/>
    <w:rsid w:val="00C72381"/>
    <w:rPr>
      <w:b/>
      <w:bCs/>
      <w:sz w:val="20"/>
      <w:szCs w:val="20"/>
    </w:rPr>
  </w:style>
  <w:style w:type="paragraph" w:styleId="Revision">
    <w:name w:val="Revision"/>
    <w:hidden/>
    <w:uiPriority w:val="99"/>
    <w:semiHidden/>
    <w:rsid w:val="00C037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225">
      <w:bodyDiv w:val="1"/>
      <w:marLeft w:val="0"/>
      <w:marRight w:val="0"/>
      <w:marTop w:val="0"/>
      <w:marBottom w:val="0"/>
      <w:divBdr>
        <w:top w:val="none" w:sz="0" w:space="0" w:color="auto"/>
        <w:left w:val="none" w:sz="0" w:space="0" w:color="auto"/>
        <w:bottom w:val="none" w:sz="0" w:space="0" w:color="auto"/>
        <w:right w:val="none" w:sz="0" w:space="0" w:color="auto"/>
      </w:divBdr>
    </w:div>
    <w:div w:id="122311863">
      <w:bodyDiv w:val="1"/>
      <w:marLeft w:val="0"/>
      <w:marRight w:val="0"/>
      <w:marTop w:val="0"/>
      <w:marBottom w:val="0"/>
      <w:divBdr>
        <w:top w:val="none" w:sz="0" w:space="0" w:color="auto"/>
        <w:left w:val="none" w:sz="0" w:space="0" w:color="auto"/>
        <w:bottom w:val="none" w:sz="0" w:space="0" w:color="auto"/>
        <w:right w:val="none" w:sz="0" w:space="0" w:color="auto"/>
      </w:divBdr>
    </w:div>
    <w:div w:id="140856542">
      <w:bodyDiv w:val="1"/>
      <w:marLeft w:val="0"/>
      <w:marRight w:val="0"/>
      <w:marTop w:val="0"/>
      <w:marBottom w:val="0"/>
      <w:divBdr>
        <w:top w:val="none" w:sz="0" w:space="0" w:color="auto"/>
        <w:left w:val="none" w:sz="0" w:space="0" w:color="auto"/>
        <w:bottom w:val="none" w:sz="0" w:space="0" w:color="auto"/>
        <w:right w:val="none" w:sz="0" w:space="0" w:color="auto"/>
      </w:divBdr>
    </w:div>
    <w:div w:id="154226411">
      <w:bodyDiv w:val="1"/>
      <w:marLeft w:val="0"/>
      <w:marRight w:val="0"/>
      <w:marTop w:val="0"/>
      <w:marBottom w:val="0"/>
      <w:divBdr>
        <w:top w:val="none" w:sz="0" w:space="0" w:color="auto"/>
        <w:left w:val="none" w:sz="0" w:space="0" w:color="auto"/>
        <w:bottom w:val="none" w:sz="0" w:space="0" w:color="auto"/>
        <w:right w:val="none" w:sz="0" w:space="0" w:color="auto"/>
      </w:divBdr>
    </w:div>
    <w:div w:id="170144601">
      <w:bodyDiv w:val="1"/>
      <w:marLeft w:val="0"/>
      <w:marRight w:val="0"/>
      <w:marTop w:val="0"/>
      <w:marBottom w:val="0"/>
      <w:divBdr>
        <w:top w:val="none" w:sz="0" w:space="0" w:color="auto"/>
        <w:left w:val="none" w:sz="0" w:space="0" w:color="auto"/>
        <w:bottom w:val="none" w:sz="0" w:space="0" w:color="auto"/>
        <w:right w:val="none" w:sz="0" w:space="0" w:color="auto"/>
      </w:divBdr>
    </w:div>
    <w:div w:id="237055544">
      <w:bodyDiv w:val="1"/>
      <w:marLeft w:val="0"/>
      <w:marRight w:val="0"/>
      <w:marTop w:val="0"/>
      <w:marBottom w:val="0"/>
      <w:divBdr>
        <w:top w:val="none" w:sz="0" w:space="0" w:color="auto"/>
        <w:left w:val="none" w:sz="0" w:space="0" w:color="auto"/>
        <w:bottom w:val="none" w:sz="0" w:space="0" w:color="auto"/>
        <w:right w:val="none" w:sz="0" w:space="0" w:color="auto"/>
      </w:divBdr>
    </w:div>
    <w:div w:id="239221340">
      <w:bodyDiv w:val="1"/>
      <w:marLeft w:val="0"/>
      <w:marRight w:val="0"/>
      <w:marTop w:val="0"/>
      <w:marBottom w:val="0"/>
      <w:divBdr>
        <w:top w:val="none" w:sz="0" w:space="0" w:color="auto"/>
        <w:left w:val="none" w:sz="0" w:space="0" w:color="auto"/>
        <w:bottom w:val="none" w:sz="0" w:space="0" w:color="auto"/>
        <w:right w:val="none" w:sz="0" w:space="0" w:color="auto"/>
      </w:divBdr>
    </w:div>
    <w:div w:id="271599316">
      <w:bodyDiv w:val="1"/>
      <w:marLeft w:val="0"/>
      <w:marRight w:val="0"/>
      <w:marTop w:val="0"/>
      <w:marBottom w:val="0"/>
      <w:divBdr>
        <w:top w:val="none" w:sz="0" w:space="0" w:color="auto"/>
        <w:left w:val="none" w:sz="0" w:space="0" w:color="auto"/>
        <w:bottom w:val="none" w:sz="0" w:space="0" w:color="auto"/>
        <w:right w:val="none" w:sz="0" w:space="0" w:color="auto"/>
      </w:divBdr>
    </w:div>
    <w:div w:id="297927550">
      <w:bodyDiv w:val="1"/>
      <w:marLeft w:val="0"/>
      <w:marRight w:val="0"/>
      <w:marTop w:val="0"/>
      <w:marBottom w:val="0"/>
      <w:divBdr>
        <w:top w:val="none" w:sz="0" w:space="0" w:color="auto"/>
        <w:left w:val="none" w:sz="0" w:space="0" w:color="auto"/>
        <w:bottom w:val="none" w:sz="0" w:space="0" w:color="auto"/>
        <w:right w:val="none" w:sz="0" w:space="0" w:color="auto"/>
      </w:divBdr>
    </w:div>
    <w:div w:id="297951651">
      <w:bodyDiv w:val="1"/>
      <w:marLeft w:val="0"/>
      <w:marRight w:val="0"/>
      <w:marTop w:val="0"/>
      <w:marBottom w:val="0"/>
      <w:divBdr>
        <w:top w:val="none" w:sz="0" w:space="0" w:color="auto"/>
        <w:left w:val="none" w:sz="0" w:space="0" w:color="auto"/>
        <w:bottom w:val="none" w:sz="0" w:space="0" w:color="auto"/>
        <w:right w:val="none" w:sz="0" w:space="0" w:color="auto"/>
      </w:divBdr>
    </w:div>
    <w:div w:id="311495102">
      <w:bodyDiv w:val="1"/>
      <w:marLeft w:val="0"/>
      <w:marRight w:val="0"/>
      <w:marTop w:val="0"/>
      <w:marBottom w:val="0"/>
      <w:divBdr>
        <w:top w:val="none" w:sz="0" w:space="0" w:color="auto"/>
        <w:left w:val="none" w:sz="0" w:space="0" w:color="auto"/>
        <w:bottom w:val="none" w:sz="0" w:space="0" w:color="auto"/>
        <w:right w:val="none" w:sz="0" w:space="0" w:color="auto"/>
      </w:divBdr>
    </w:div>
    <w:div w:id="327752976">
      <w:bodyDiv w:val="1"/>
      <w:marLeft w:val="0"/>
      <w:marRight w:val="0"/>
      <w:marTop w:val="0"/>
      <w:marBottom w:val="0"/>
      <w:divBdr>
        <w:top w:val="none" w:sz="0" w:space="0" w:color="auto"/>
        <w:left w:val="none" w:sz="0" w:space="0" w:color="auto"/>
        <w:bottom w:val="none" w:sz="0" w:space="0" w:color="auto"/>
        <w:right w:val="none" w:sz="0" w:space="0" w:color="auto"/>
      </w:divBdr>
    </w:div>
    <w:div w:id="328947209">
      <w:bodyDiv w:val="1"/>
      <w:marLeft w:val="0"/>
      <w:marRight w:val="0"/>
      <w:marTop w:val="0"/>
      <w:marBottom w:val="0"/>
      <w:divBdr>
        <w:top w:val="none" w:sz="0" w:space="0" w:color="auto"/>
        <w:left w:val="none" w:sz="0" w:space="0" w:color="auto"/>
        <w:bottom w:val="none" w:sz="0" w:space="0" w:color="auto"/>
        <w:right w:val="none" w:sz="0" w:space="0" w:color="auto"/>
      </w:divBdr>
    </w:div>
    <w:div w:id="404645861">
      <w:bodyDiv w:val="1"/>
      <w:marLeft w:val="0"/>
      <w:marRight w:val="0"/>
      <w:marTop w:val="0"/>
      <w:marBottom w:val="0"/>
      <w:divBdr>
        <w:top w:val="none" w:sz="0" w:space="0" w:color="auto"/>
        <w:left w:val="none" w:sz="0" w:space="0" w:color="auto"/>
        <w:bottom w:val="none" w:sz="0" w:space="0" w:color="auto"/>
        <w:right w:val="none" w:sz="0" w:space="0" w:color="auto"/>
      </w:divBdr>
    </w:div>
    <w:div w:id="415978072">
      <w:bodyDiv w:val="1"/>
      <w:marLeft w:val="0"/>
      <w:marRight w:val="0"/>
      <w:marTop w:val="0"/>
      <w:marBottom w:val="0"/>
      <w:divBdr>
        <w:top w:val="none" w:sz="0" w:space="0" w:color="auto"/>
        <w:left w:val="none" w:sz="0" w:space="0" w:color="auto"/>
        <w:bottom w:val="none" w:sz="0" w:space="0" w:color="auto"/>
        <w:right w:val="none" w:sz="0" w:space="0" w:color="auto"/>
      </w:divBdr>
    </w:div>
    <w:div w:id="434134307">
      <w:bodyDiv w:val="1"/>
      <w:marLeft w:val="0"/>
      <w:marRight w:val="0"/>
      <w:marTop w:val="0"/>
      <w:marBottom w:val="0"/>
      <w:divBdr>
        <w:top w:val="none" w:sz="0" w:space="0" w:color="auto"/>
        <w:left w:val="none" w:sz="0" w:space="0" w:color="auto"/>
        <w:bottom w:val="none" w:sz="0" w:space="0" w:color="auto"/>
        <w:right w:val="none" w:sz="0" w:space="0" w:color="auto"/>
      </w:divBdr>
    </w:div>
    <w:div w:id="551770995">
      <w:bodyDiv w:val="1"/>
      <w:marLeft w:val="0"/>
      <w:marRight w:val="0"/>
      <w:marTop w:val="0"/>
      <w:marBottom w:val="0"/>
      <w:divBdr>
        <w:top w:val="none" w:sz="0" w:space="0" w:color="auto"/>
        <w:left w:val="none" w:sz="0" w:space="0" w:color="auto"/>
        <w:bottom w:val="none" w:sz="0" w:space="0" w:color="auto"/>
        <w:right w:val="none" w:sz="0" w:space="0" w:color="auto"/>
      </w:divBdr>
    </w:div>
    <w:div w:id="554126611">
      <w:bodyDiv w:val="1"/>
      <w:marLeft w:val="0"/>
      <w:marRight w:val="0"/>
      <w:marTop w:val="0"/>
      <w:marBottom w:val="0"/>
      <w:divBdr>
        <w:top w:val="none" w:sz="0" w:space="0" w:color="auto"/>
        <w:left w:val="none" w:sz="0" w:space="0" w:color="auto"/>
        <w:bottom w:val="none" w:sz="0" w:space="0" w:color="auto"/>
        <w:right w:val="none" w:sz="0" w:space="0" w:color="auto"/>
      </w:divBdr>
    </w:div>
    <w:div w:id="556554326">
      <w:bodyDiv w:val="1"/>
      <w:marLeft w:val="0"/>
      <w:marRight w:val="0"/>
      <w:marTop w:val="0"/>
      <w:marBottom w:val="0"/>
      <w:divBdr>
        <w:top w:val="none" w:sz="0" w:space="0" w:color="auto"/>
        <w:left w:val="none" w:sz="0" w:space="0" w:color="auto"/>
        <w:bottom w:val="none" w:sz="0" w:space="0" w:color="auto"/>
        <w:right w:val="none" w:sz="0" w:space="0" w:color="auto"/>
      </w:divBdr>
    </w:div>
    <w:div w:id="584539616">
      <w:bodyDiv w:val="1"/>
      <w:marLeft w:val="0"/>
      <w:marRight w:val="0"/>
      <w:marTop w:val="0"/>
      <w:marBottom w:val="0"/>
      <w:divBdr>
        <w:top w:val="none" w:sz="0" w:space="0" w:color="auto"/>
        <w:left w:val="none" w:sz="0" w:space="0" w:color="auto"/>
        <w:bottom w:val="none" w:sz="0" w:space="0" w:color="auto"/>
        <w:right w:val="none" w:sz="0" w:space="0" w:color="auto"/>
      </w:divBdr>
    </w:div>
    <w:div w:id="750392987">
      <w:bodyDiv w:val="1"/>
      <w:marLeft w:val="0"/>
      <w:marRight w:val="0"/>
      <w:marTop w:val="0"/>
      <w:marBottom w:val="0"/>
      <w:divBdr>
        <w:top w:val="none" w:sz="0" w:space="0" w:color="auto"/>
        <w:left w:val="none" w:sz="0" w:space="0" w:color="auto"/>
        <w:bottom w:val="none" w:sz="0" w:space="0" w:color="auto"/>
        <w:right w:val="none" w:sz="0" w:space="0" w:color="auto"/>
      </w:divBdr>
    </w:div>
    <w:div w:id="835651213">
      <w:bodyDiv w:val="1"/>
      <w:marLeft w:val="0"/>
      <w:marRight w:val="0"/>
      <w:marTop w:val="0"/>
      <w:marBottom w:val="0"/>
      <w:divBdr>
        <w:top w:val="none" w:sz="0" w:space="0" w:color="auto"/>
        <w:left w:val="none" w:sz="0" w:space="0" w:color="auto"/>
        <w:bottom w:val="none" w:sz="0" w:space="0" w:color="auto"/>
        <w:right w:val="none" w:sz="0" w:space="0" w:color="auto"/>
      </w:divBdr>
    </w:div>
    <w:div w:id="865993505">
      <w:bodyDiv w:val="1"/>
      <w:marLeft w:val="0"/>
      <w:marRight w:val="0"/>
      <w:marTop w:val="0"/>
      <w:marBottom w:val="0"/>
      <w:divBdr>
        <w:top w:val="none" w:sz="0" w:space="0" w:color="auto"/>
        <w:left w:val="none" w:sz="0" w:space="0" w:color="auto"/>
        <w:bottom w:val="none" w:sz="0" w:space="0" w:color="auto"/>
        <w:right w:val="none" w:sz="0" w:space="0" w:color="auto"/>
      </w:divBdr>
    </w:div>
    <w:div w:id="908809655">
      <w:bodyDiv w:val="1"/>
      <w:marLeft w:val="0"/>
      <w:marRight w:val="0"/>
      <w:marTop w:val="0"/>
      <w:marBottom w:val="0"/>
      <w:divBdr>
        <w:top w:val="none" w:sz="0" w:space="0" w:color="auto"/>
        <w:left w:val="none" w:sz="0" w:space="0" w:color="auto"/>
        <w:bottom w:val="none" w:sz="0" w:space="0" w:color="auto"/>
        <w:right w:val="none" w:sz="0" w:space="0" w:color="auto"/>
      </w:divBdr>
    </w:div>
    <w:div w:id="924148349">
      <w:bodyDiv w:val="1"/>
      <w:marLeft w:val="0"/>
      <w:marRight w:val="0"/>
      <w:marTop w:val="0"/>
      <w:marBottom w:val="0"/>
      <w:divBdr>
        <w:top w:val="none" w:sz="0" w:space="0" w:color="auto"/>
        <w:left w:val="none" w:sz="0" w:space="0" w:color="auto"/>
        <w:bottom w:val="none" w:sz="0" w:space="0" w:color="auto"/>
        <w:right w:val="none" w:sz="0" w:space="0" w:color="auto"/>
      </w:divBdr>
    </w:div>
    <w:div w:id="924802373">
      <w:bodyDiv w:val="1"/>
      <w:marLeft w:val="0"/>
      <w:marRight w:val="0"/>
      <w:marTop w:val="0"/>
      <w:marBottom w:val="0"/>
      <w:divBdr>
        <w:top w:val="none" w:sz="0" w:space="0" w:color="auto"/>
        <w:left w:val="none" w:sz="0" w:space="0" w:color="auto"/>
        <w:bottom w:val="none" w:sz="0" w:space="0" w:color="auto"/>
        <w:right w:val="none" w:sz="0" w:space="0" w:color="auto"/>
      </w:divBdr>
    </w:div>
    <w:div w:id="1020355098">
      <w:bodyDiv w:val="1"/>
      <w:marLeft w:val="0"/>
      <w:marRight w:val="0"/>
      <w:marTop w:val="0"/>
      <w:marBottom w:val="0"/>
      <w:divBdr>
        <w:top w:val="none" w:sz="0" w:space="0" w:color="auto"/>
        <w:left w:val="none" w:sz="0" w:space="0" w:color="auto"/>
        <w:bottom w:val="none" w:sz="0" w:space="0" w:color="auto"/>
        <w:right w:val="none" w:sz="0" w:space="0" w:color="auto"/>
      </w:divBdr>
    </w:div>
    <w:div w:id="1040280317">
      <w:bodyDiv w:val="1"/>
      <w:marLeft w:val="0"/>
      <w:marRight w:val="0"/>
      <w:marTop w:val="0"/>
      <w:marBottom w:val="0"/>
      <w:divBdr>
        <w:top w:val="none" w:sz="0" w:space="0" w:color="auto"/>
        <w:left w:val="none" w:sz="0" w:space="0" w:color="auto"/>
        <w:bottom w:val="none" w:sz="0" w:space="0" w:color="auto"/>
        <w:right w:val="none" w:sz="0" w:space="0" w:color="auto"/>
      </w:divBdr>
    </w:div>
    <w:div w:id="1125347591">
      <w:bodyDiv w:val="1"/>
      <w:marLeft w:val="0"/>
      <w:marRight w:val="0"/>
      <w:marTop w:val="0"/>
      <w:marBottom w:val="0"/>
      <w:divBdr>
        <w:top w:val="none" w:sz="0" w:space="0" w:color="auto"/>
        <w:left w:val="none" w:sz="0" w:space="0" w:color="auto"/>
        <w:bottom w:val="none" w:sz="0" w:space="0" w:color="auto"/>
        <w:right w:val="none" w:sz="0" w:space="0" w:color="auto"/>
      </w:divBdr>
    </w:div>
    <w:div w:id="1134450108">
      <w:bodyDiv w:val="1"/>
      <w:marLeft w:val="0"/>
      <w:marRight w:val="0"/>
      <w:marTop w:val="0"/>
      <w:marBottom w:val="0"/>
      <w:divBdr>
        <w:top w:val="none" w:sz="0" w:space="0" w:color="auto"/>
        <w:left w:val="none" w:sz="0" w:space="0" w:color="auto"/>
        <w:bottom w:val="none" w:sz="0" w:space="0" w:color="auto"/>
        <w:right w:val="none" w:sz="0" w:space="0" w:color="auto"/>
      </w:divBdr>
    </w:div>
    <w:div w:id="1142843492">
      <w:bodyDiv w:val="1"/>
      <w:marLeft w:val="0"/>
      <w:marRight w:val="0"/>
      <w:marTop w:val="0"/>
      <w:marBottom w:val="0"/>
      <w:divBdr>
        <w:top w:val="none" w:sz="0" w:space="0" w:color="auto"/>
        <w:left w:val="none" w:sz="0" w:space="0" w:color="auto"/>
        <w:bottom w:val="none" w:sz="0" w:space="0" w:color="auto"/>
        <w:right w:val="none" w:sz="0" w:space="0" w:color="auto"/>
      </w:divBdr>
    </w:div>
    <w:div w:id="1220478538">
      <w:bodyDiv w:val="1"/>
      <w:marLeft w:val="0"/>
      <w:marRight w:val="0"/>
      <w:marTop w:val="0"/>
      <w:marBottom w:val="0"/>
      <w:divBdr>
        <w:top w:val="none" w:sz="0" w:space="0" w:color="auto"/>
        <w:left w:val="none" w:sz="0" w:space="0" w:color="auto"/>
        <w:bottom w:val="none" w:sz="0" w:space="0" w:color="auto"/>
        <w:right w:val="none" w:sz="0" w:space="0" w:color="auto"/>
      </w:divBdr>
    </w:div>
    <w:div w:id="1226799669">
      <w:bodyDiv w:val="1"/>
      <w:marLeft w:val="0"/>
      <w:marRight w:val="0"/>
      <w:marTop w:val="0"/>
      <w:marBottom w:val="0"/>
      <w:divBdr>
        <w:top w:val="none" w:sz="0" w:space="0" w:color="auto"/>
        <w:left w:val="none" w:sz="0" w:space="0" w:color="auto"/>
        <w:bottom w:val="none" w:sz="0" w:space="0" w:color="auto"/>
        <w:right w:val="none" w:sz="0" w:space="0" w:color="auto"/>
      </w:divBdr>
    </w:div>
    <w:div w:id="1234198586">
      <w:bodyDiv w:val="1"/>
      <w:marLeft w:val="0"/>
      <w:marRight w:val="0"/>
      <w:marTop w:val="0"/>
      <w:marBottom w:val="0"/>
      <w:divBdr>
        <w:top w:val="none" w:sz="0" w:space="0" w:color="auto"/>
        <w:left w:val="none" w:sz="0" w:space="0" w:color="auto"/>
        <w:bottom w:val="none" w:sz="0" w:space="0" w:color="auto"/>
        <w:right w:val="none" w:sz="0" w:space="0" w:color="auto"/>
      </w:divBdr>
    </w:div>
    <w:div w:id="1387412106">
      <w:bodyDiv w:val="1"/>
      <w:marLeft w:val="0"/>
      <w:marRight w:val="0"/>
      <w:marTop w:val="0"/>
      <w:marBottom w:val="0"/>
      <w:divBdr>
        <w:top w:val="none" w:sz="0" w:space="0" w:color="auto"/>
        <w:left w:val="none" w:sz="0" w:space="0" w:color="auto"/>
        <w:bottom w:val="none" w:sz="0" w:space="0" w:color="auto"/>
        <w:right w:val="none" w:sz="0" w:space="0" w:color="auto"/>
      </w:divBdr>
    </w:div>
    <w:div w:id="1410615360">
      <w:bodyDiv w:val="1"/>
      <w:marLeft w:val="0"/>
      <w:marRight w:val="0"/>
      <w:marTop w:val="0"/>
      <w:marBottom w:val="0"/>
      <w:divBdr>
        <w:top w:val="none" w:sz="0" w:space="0" w:color="auto"/>
        <w:left w:val="none" w:sz="0" w:space="0" w:color="auto"/>
        <w:bottom w:val="none" w:sz="0" w:space="0" w:color="auto"/>
        <w:right w:val="none" w:sz="0" w:space="0" w:color="auto"/>
      </w:divBdr>
    </w:div>
    <w:div w:id="1413046637">
      <w:bodyDiv w:val="1"/>
      <w:marLeft w:val="0"/>
      <w:marRight w:val="0"/>
      <w:marTop w:val="0"/>
      <w:marBottom w:val="0"/>
      <w:divBdr>
        <w:top w:val="none" w:sz="0" w:space="0" w:color="auto"/>
        <w:left w:val="none" w:sz="0" w:space="0" w:color="auto"/>
        <w:bottom w:val="none" w:sz="0" w:space="0" w:color="auto"/>
        <w:right w:val="none" w:sz="0" w:space="0" w:color="auto"/>
      </w:divBdr>
    </w:div>
    <w:div w:id="1445223642">
      <w:bodyDiv w:val="1"/>
      <w:marLeft w:val="0"/>
      <w:marRight w:val="0"/>
      <w:marTop w:val="0"/>
      <w:marBottom w:val="0"/>
      <w:divBdr>
        <w:top w:val="none" w:sz="0" w:space="0" w:color="auto"/>
        <w:left w:val="none" w:sz="0" w:space="0" w:color="auto"/>
        <w:bottom w:val="none" w:sz="0" w:space="0" w:color="auto"/>
        <w:right w:val="none" w:sz="0" w:space="0" w:color="auto"/>
      </w:divBdr>
    </w:div>
    <w:div w:id="1477256939">
      <w:bodyDiv w:val="1"/>
      <w:marLeft w:val="0"/>
      <w:marRight w:val="0"/>
      <w:marTop w:val="0"/>
      <w:marBottom w:val="0"/>
      <w:divBdr>
        <w:top w:val="none" w:sz="0" w:space="0" w:color="auto"/>
        <w:left w:val="none" w:sz="0" w:space="0" w:color="auto"/>
        <w:bottom w:val="none" w:sz="0" w:space="0" w:color="auto"/>
        <w:right w:val="none" w:sz="0" w:space="0" w:color="auto"/>
      </w:divBdr>
    </w:div>
    <w:div w:id="1485968287">
      <w:bodyDiv w:val="1"/>
      <w:marLeft w:val="0"/>
      <w:marRight w:val="0"/>
      <w:marTop w:val="0"/>
      <w:marBottom w:val="0"/>
      <w:divBdr>
        <w:top w:val="none" w:sz="0" w:space="0" w:color="auto"/>
        <w:left w:val="none" w:sz="0" w:space="0" w:color="auto"/>
        <w:bottom w:val="none" w:sz="0" w:space="0" w:color="auto"/>
        <w:right w:val="none" w:sz="0" w:space="0" w:color="auto"/>
      </w:divBdr>
    </w:div>
    <w:div w:id="1599092794">
      <w:bodyDiv w:val="1"/>
      <w:marLeft w:val="0"/>
      <w:marRight w:val="0"/>
      <w:marTop w:val="0"/>
      <w:marBottom w:val="0"/>
      <w:divBdr>
        <w:top w:val="none" w:sz="0" w:space="0" w:color="auto"/>
        <w:left w:val="none" w:sz="0" w:space="0" w:color="auto"/>
        <w:bottom w:val="none" w:sz="0" w:space="0" w:color="auto"/>
        <w:right w:val="none" w:sz="0" w:space="0" w:color="auto"/>
      </w:divBdr>
    </w:div>
    <w:div w:id="1632325385">
      <w:bodyDiv w:val="1"/>
      <w:marLeft w:val="0"/>
      <w:marRight w:val="0"/>
      <w:marTop w:val="0"/>
      <w:marBottom w:val="0"/>
      <w:divBdr>
        <w:top w:val="none" w:sz="0" w:space="0" w:color="auto"/>
        <w:left w:val="none" w:sz="0" w:space="0" w:color="auto"/>
        <w:bottom w:val="none" w:sz="0" w:space="0" w:color="auto"/>
        <w:right w:val="none" w:sz="0" w:space="0" w:color="auto"/>
      </w:divBdr>
    </w:div>
    <w:div w:id="1658345135">
      <w:bodyDiv w:val="1"/>
      <w:marLeft w:val="0"/>
      <w:marRight w:val="0"/>
      <w:marTop w:val="0"/>
      <w:marBottom w:val="0"/>
      <w:divBdr>
        <w:top w:val="none" w:sz="0" w:space="0" w:color="auto"/>
        <w:left w:val="none" w:sz="0" w:space="0" w:color="auto"/>
        <w:bottom w:val="none" w:sz="0" w:space="0" w:color="auto"/>
        <w:right w:val="none" w:sz="0" w:space="0" w:color="auto"/>
      </w:divBdr>
    </w:div>
    <w:div w:id="1684894376">
      <w:bodyDiv w:val="1"/>
      <w:marLeft w:val="0"/>
      <w:marRight w:val="0"/>
      <w:marTop w:val="0"/>
      <w:marBottom w:val="0"/>
      <w:divBdr>
        <w:top w:val="none" w:sz="0" w:space="0" w:color="auto"/>
        <w:left w:val="none" w:sz="0" w:space="0" w:color="auto"/>
        <w:bottom w:val="none" w:sz="0" w:space="0" w:color="auto"/>
        <w:right w:val="none" w:sz="0" w:space="0" w:color="auto"/>
      </w:divBdr>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733388526">
      <w:bodyDiv w:val="1"/>
      <w:marLeft w:val="0"/>
      <w:marRight w:val="0"/>
      <w:marTop w:val="0"/>
      <w:marBottom w:val="0"/>
      <w:divBdr>
        <w:top w:val="none" w:sz="0" w:space="0" w:color="auto"/>
        <w:left w:val="none" w:sz="0" w:space="0" w:color="auto"/>
        <w:bottom w:val="none" w:sz="0" w:space="0" w:color="auto"/>
        <w:right w:val="none" w:sz="0" w:space="0" w:color="auto"/>
      </w:divBdr>
    </w:div>
    <w:div w:id="1751000389">
      <w:bodyDiv w:val="1"/>
      <w:marLeft w:val="0"/>
      <w:marRight w:val="0"/>
      <w:marTop w:val="0"/>
      <w:marBottom w:val="0"/>
      <w:divBdr>
        <w:top w:val="none" w:sz="0" w:space="0" w:color="auto"/>
        <w:left w:val="none" w:sz="0" w:space="0" w:color="auto"/>
        <w:bottom w:val="none" w:sz="0" w:space="0" w:color="auto"/>
        <w:right w:val="none" w:sz="0" w:space="0" w:color="auto"/>
      </w:divBdr>
    </w:div>
    <w:div w:id="1754352803">
      <w:bodyDiv w:val="1"/>
      <w:marLeft w:val="0"/>
      <w:marRight w:val="0"/>
      <w:marTop w:val="0"/>
      <w:marBottom w:val="0"/>
      <w:divBdr>
        <w:top w:val="none" w:sz="0" w:space="0" w:color="auto"/>
        <w:left w:val="none" w:sz="0" w:space="0" w:color="auto"/>
        <w:bottom w:val="none" w:sz="0" w:space="0" w:color="auto"/>
        <w:right w:val="none" w:sz="0" w:space="0" w:color="auto"/>
      </w:divBdr>
    </w:div>
    <w:div w:id="1914926968">
      <w:bodyDiv w:val="1"/>
      <w:marLeft w:val="0"/>
      <w:marRight w:val="0"/>
      <w:marTop w:val="0"/>
      <w:marBottom w:val="0"/>
      <w:divBdr>
        <w:top w:val="none" w:sz="0" w:space="0" w:color="auto"/>
        <w:left w:val="none" w:sz="0" w:space="0" w:color="auto"/>
        <w:bottom w:val="none" w:sz="0" w:space="0" w:color="auto"/>
        <w:right w:val="none" w:sz="0" w:space="0" w:color="auto"/>
      </w:divBdr>
    </w:div>
    <w:div w:id="1984314912">
      <w:bodyDiv w:val="1"/>
      <w:marLeft w:val="0"/>
      <w:marRight w:val="0"/>
      <w:marTop w:val="0"/>
      <w:marBottom w:val="0"/>
      <w:divBdr>
        <w:top w:val="none" w:sz="0" w:space="0" w:color="auto"/>
        <w:left w:val="none" w:sz="0" w:space="0" w:color="auto"/>
        <w:bottom w:val="none" w:sz="0" w:space="0" w:color="auto"/>
        <w:right w:val="none" w:sz="0" w:space="0" w:color="auto"/>
      </w:divBdr>
    </w:div>
    <w:div w:id="1993824549">
      <w:bodyDiv w:val="1"/>
      <w:marLeft w:val="0"/>
      <w:marRight w:val="0"/>
      <w:marTop w:val="0"/>
      <w:marBottom w:val="0"/>
      <w:divBdr>
        <w:top w:val="none" w:sz="0" w:space="0" w:color="auto"/>
        <w:left w:val="none" w:sz="0" w:space="0" w:color="auto"/>
        <w:bottom w:val="none" w:sz="0" w:space="0" w:color="auto"/>
        <w:right w:val="none" w:sz="0" w:space="0" w:color="auto"/>
      </w:divBdr>
    </w:div>
    <w:div w:id="1996757064">
      <w:bodyDiv w:val="1"/>
      <w:marLeft w:val="0"/>
      <w:marRight w:val="0"/>
      <w:marTop w:val="0"/>
      <w:marBottom w:val="0"/>
      <w:divBdr>
        <w:top w:val="none" w:sz="0" w:space="0" w:color="auto"/>
        <w:left w:val="none" w:sz="0" w:space="0" w:color="auto"/>
        <w:bottom w:val="none" w:sz="0" w:space="0" w:color="auto"/>
        <w:right w:val="none" w:sz="0" w:space="0" w:color="auto"/>
      </w:divBdr>
    </w:div>
    <w:div w:id="2043046938">
      <w:bodyDiv w:val="1"/>
      <w:marLeft w:val="0"/>
      <w:marRight w:val="0"/>
      <w:marTop w:val="0"/>
      <w:marBottom w:val="0"/>
      <w:divBdr>
        <w:top w:val="none" w:sz="0" w:space="0" w:color="auto"/>
        <w:left w:val="none" w:sz="0" w:space="0" w:color="auto"/>
        <w:bottom w:val="none" w:sz="0" w:space="0" w:color="auto"/>
        <w:right w:val="none" w:sz="0" w:space="0" w:color="auto"/>
      </w:divBdr>
    </w:div>
    <w:div w:id="206039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zi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5AA1C49-7D3F-4DAD-BF83-AC0A2645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TotalTime>
  <Pages>8</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synopsys</dc:creator>
  <cp:keywords/>
  <cp:lastModifiedBy>Claudiu Zissulescu</cp:lastModifiedBy>
  <cp:revision>7</cp:revision>
  <dcterms:created xsi:type="dcterms:W3CDTF">2017-03-21T09:45:00Z</dcterms:created>
  <dcterms:modified xsi:type="dcterms:W3CDTF">2019-04-10T08:10:00Z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